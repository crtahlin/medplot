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966" w:rsidRPr="00314966" w:rsidRDefault="00314966" w:rsidP="00314966">
      <w:pPr>
        <w:jc w:val="center"/>
        <w:rPr>
          <w:sz w:val="36"/>
          <w:lang w:val="en-US"/>
        </w:rPr>
      </w:pPr>
      <w:r w:rsidRPr="00314966">
        <w:rPr>
          <w:b/>
          <w:bCs/>
          <w:sz w:val="36"/>
          <w:lang w:val="en-US"/>
        </w:rPr>
        <w:t xml:space="preserve">medplot : Installation and usage </w:t>
      </w:r>
    </w:p>
    <w:sdt>
      <w:sdtPr>
        <w:rPr>
          <w:rFonts w:asciiTheme="minorHAnsi" w:eastAsiaTheme="minorHAnsi" w:hAnsiTheme="minorHAnsi" w:cstheme="minorBidi"/>
          <w:b w:val="0"/>
          <w:bCs w:val="0"/>
          <w:color w:val="auto"/>
          <w:sz w:val="22"/>
          <w:szCs w:val="22"/>
          <w:lang w:val="sl-SI" w:eastAsia="en-US"/>
        </w:rPr>
        <w:id w:val="2073232147"/>
        <w:docPartObj>
          <w:docPartGallery w:val="Table of Contents"/>
          <w:docPartUnique/>
        </w:docPartObj>
      </w:sdtPr>
      <w:sdtEndPr>
        <w:rPr>
          <w:noProof/>
        </w:rPr>
      </w:sdtEndPr>
      <w:sdtContent>
        <w:p w:rsidR="0030573C" w:rsidRPr="00314966" w:rsidRDefault="0030573C">
          <w:pPr>
            <w:pStyle w:val="TOCHeading"/>
          </w:pPr>
          <w:r w:rsidRPr="00314966">
            <w:t>Contents</w:t>
          </w:r>
        </w:p>
        <w:p w:rsidR="002136CB" w:rsidRDefault="0030573C">
          <w:pPr>
            <w:pStyle w:val="TOC1"/>
            <w:tabs>
              <w:tab w:val="right" w:leader="dot" w:pos="9062"/>
            </w:tabs>
            <w:rPr>
              <w:rFonts w:eastAsiaTheme="minorEastAsia"/>
              <w:noProof/>
              <w:lang w:val="en-US"/>
            </w:rPr>
          </w:pPr>
          <w:r w:rsidRPr="00314966">
            <w:rPr>
              <w:lang w:val="en-US"/>
            </w:rPr>
            <w:fldChar w:fldCharType="begin"/>
          </w:r>
          <w:r w:rsidRPr="00314966">
            <w:rPr>
              <w:lang w:val="en-US"/>
            </w:rPr>
            <w:instrText xml:space="preserve"> TOC \o "1-3" \h \z \u </w:instrText>
          </w:r>
          <w:r w:rsidRPr="00314966">
            <w:rPr>
              <w:lang w:val="en-US"/>
            </w:rPr>
            <w:fldChar w:fldCharType="separate"/>
          </w:r>
          <w:hyperlink w:anchor="_Toc368248915" w:history="1">
            <w:r w:rsidR="002136CB" w:rsidRPr="00DE7359">
              <w:rPr>
                <w:rStyle w:val="Hyperlink"/>
                <w:noProof/>
                <w:lang w:val="en-US"/>
              </w:rPr>
              <w:t xml:space="preserve">Package </w:t>
            </w:r>
            <w:r w:rsidR="002136CB" w:rsidRPr="00DE7359">
              <w:rPr>
                <w:rStyle w:val="Hyperlink"/>
                <w:rFonts w:ascii="Courier New" w:hAnsi="Courier New" w:cs="Courier New"/>
                <w:noProof/>
                <w:lang w:val="en-US"/>
              </w:rPr>
              <w:t>medplot</w:t>
            </w:r>
            <w:r w:rsidR="002136CB" w:rsidRPr="00DE7359">
              <w:rPr>
                <w:rStyle w:val="Hyperlink"/>
                <w:noProof/>
                <w:lang w:val="en-US"/>
              </w:rPr>
              <w:t xml:space="preserve"> installation instructions</w:t>
            </w:r>
            <w:r w:rsidR="002136CB">
              <w:rPr>
                <w:noProof/>
                <w:webHidden/>
              </w:rPr>
              <w:tab/>
            </w:r>
            <w:r w:rsidR="002136CB">
              <w:rPr>
                <w:noProof/>
                <w:webHidden/>
              </w:rPr>
              <w:fldChar w:fldCharType="begin"/>
            </w:r>
            <w:r w:rsidR="002136CB">
              <w:rPr>
                <w:noProof/>
                <w:webHidden/>
              </w:rPr>
              <w:instrText xml:space="preserve"> PAGEREF _Toc368248915 \h </w:instrText>
            </w:r>
            <w:r w:rsidR="002136CB">
              <w:rPr>
                <w:noProof/>
                <w:webHidden/>
              </w:rPr>
            </w:r>
            <w:r w:rsidR="002136CB">
              <w:rPr>
                <w:noProof/>
                <w:webHidden/>
              </w:rPr>
              <w:fldChar w:fldCharType="separate"/>
            </w:r>
            <w:r w:rsidR="002A74BA">
              <w:rPr>
                <w:noProof/>
                <w:webHidden/>
              </w:rPr>
              <w:t>2</w:t>
            </w:r>
            <w:r w:rsidR="002136CB">
              <w:rPr>
                <w:noProof/>
                <w:webHidden/>
              </w:rPr>
              <w:fldChar w:fldCharType="end"/>
            </w:r>
          </w:hyperlink>
        </w:p>
        <w:p w:rsidR="002136CB" w:rsidRDefault="00C10A6F">
          <w:pPr>
            <w:pStyle w:val="TOC2"/>
            <w:tabs>
              <w:tab w:val="right" w:leader="dot" w:pos="9062"/>
            </w:tabs>
            <w:rPr>
              <w:rFonts w:eastAsiaTheme="minorEastAsia"/>
              <w:noProof/>
              <w:lang w:val="en-US"/>
            </w:rPr>
          </w:pPr>
          <w:hyperlink w:anchor="_Toc368248916" w:history="1">
            <w:r w:rsidR="002136CB" w:rsidRPr="00DE7359">
              <w:rPr>
                <w:rStyle w:val="Hyperlink"/>
                <w:noProof/>
                <w:lang w:val="en-US"/>
              </w:rPr>
              <w:t>Prerequisites</w:t>
            </w:r>
            <w:r w:rsidR="002136CB">
              <w:rPr>
                <w:noProof/>
                <w:webHidden/>
              </w:rPr>
              <w:tab/>
            </w:r>
            <w:r w:rsidR="002136CB">
              <w:rPr>
                <w:noProof/>
                <w:webHidden/>
              </w:rPr>
              <w:fldChar w:fldCharType="begin"/>
            </w:r>
            <w:r w:rsidR="002136CB">
              <w:rPr>
                <w:noProof/>
                <w:webHidden/>
              </w:rPr>
              <w:instrText xml:space="preserve"> PAGEREF _Toc368248916 \h </w:instrText>
            </w:r>
            <w:r w:rsidR="002136CB">
              <w:rPr>
                <w:noProof/>
                <w:webHidden/>
              </w:rPr>
            </w:r>
            <w:r w:rsidR="002136CB">
              <w:rPr>
                <w:noProof/>
                <w:webHidden/>
              </w:rPr>
              <w:fldChar w:fldCharType="separate"/>
            </w:r>
            <w:r w:rsidR="002A74BA">
              <w:rPr>
                <w:noProof/>
                <w:webHidden/>
              </w:rPr>
              <w:t>2</w:t>
            </w:r>
            <w:r w:rsidR="002136CB">
              <w:rPr>
                <w:noProof/>
                <w:webHidden/>
              </w:rPr>
              <w:fldChar w:fldCharType="end"/>
            </w:r>
          </w:hyperlink>
        </w:p>
        <w:p w:rsidR="002136CB" w:rsidRDefault="00C10A6F">
          <w:pPr>
            <w:pStyle w:val="TOC2"/>
            <w:tabs>
              <w:tab w:val="right" w:leader="dot" w:pos="9062"/>
            </w:tabs>
            <w:rPr>
              <w:rFonts w:eastAsiaTheme="minorEastAsia"/>
              <w:noProof/>
              <w:lang w:val="en-US"/>
            </w:rPr>
          </w:pPr>
          <w:hyperlink w:anchor="_Toc368248917" w:history="1">
            <w:r w:rsidR="002136CB" w:rsidRPr="00DE7359">
              <w:rPr>
                <w:rStyle w:val="Hyperlink"/>
                <w:noProof/>
                <w:lang w:val="en-US"/>
              </w:rPr>
              <w:t xml:space="preserve">Installation of </w:t>
            </w:r>
            <w:r w:rsidR="002136CB" w:rsidRPr="00DE7359">
              <w:rPr>
                <w:rStyle w:val="Hyperlink"/>
                <w:rFonts w:ascii="Courier New" w:hAnsi="Courier New" w:cs="Courier New"/>
                <w:noProof/>
                <w:lang w:val="en-US"/>
              </w:rPr>
              <w:t>medplot</w:t>
            </w:r>
            <w:r w:rsidR="002136CB" w:rsidRPr="00DE7359">
              <w:rPr>
                <w:rStyle w:val="Hyperlink"/>
                <w:noProof/>
                <w:lang w:val="en-US"/>
              </w:rPr>
              <w:t xml:space="preserve"> package</w:t>
            </w:r>
            <w:r w:rsidR="002136CB">
              <w:rPr>
                <w:noProof/>
                <w:webHidden/>
              </w:rPr>
              <w:tab/>
            </w:r>
            <w:r w:rsidR="002136CB">
              <w:rPr>
                <w:noProof/>
                <w:webHidden/>
              </w:rPr>
              <w:fldChar w:fldCharType="begin"/>
            </w:r>
            <w:r w:rsidR="002136CB">
              <w:rPr>
                <w:noProof/>
                <w:webHidden/>
              </w:rPr>
              <w:instrText xml:space="preserve"> PAGEREF _Toc368248917 \h </w:instrText>
            </w:r>
            <w:r w:rsidR="002136CB">
              <w:rPr>
                <w:noProof/>
                <w:webHidden/>
              </w:rPr>
            </w:r>
            <w:r w:rsidR="002136CB">
              <w:rPr>
                <w:noProof/>
                <w:webHidden/>
              </w:rPr>
              <w:fldChar w:fldCharType="separate"/>
            </w:r>
            <w:r w:rsidR="002A74BA">
              <w:rPr>
                <w:noProof/>
                <w:webHidden/>
              </w:rPr>
              <w:t>2</w:t>
            </w:r>
            <w:r w:rsidR="002136CB">
              <w:rPr>
                <w:noProof/>
                <w:webHidden/>
              </w:rPr>
              <w:fldChar w:fldCharType="end"/>
            </w:r>
          </w:hyperlink>
        </w:p>
        <w:p w:rsidR="002136CB" w:rsidRDefault="00C10A6F">
          <w:pPr>
            <w:pStyle w:val="TOC3"/>
            <w:tabs>
              <w:tab w:val="right" w:leader="dot" w:pos="9062"/>
            </w:tabs>
            <w:rPr>
              <w:rFonts w:eastAsiaTheme="minorEastAsia"/>
              <w:noProof/>
              <w:lang w:val="en-US"/>
            </w:rPr>
          </w:pPr>
          <w:hyperlink w:anchor="_Toc368248918" w:history="1">
            <w:r w:rsidR="002136CB" w:rsidRPr="00DE7359">
              <w:rPr>
                <w:rStyle w:val="Hyperlink"/>
                <w:noProof/>
                <w:lang w:val="en-US"/>
              </w:rPr>
              <w:t>Troubleshooting</w:t>
            </w:r>
            <w:r w:rsidR="002136CB">
              <w:rPr>
                <w:noProof/>
                <w:webHidden/>
              </w:rPr>
              <w:tab/>
            </w:r>
            <w:r w:rsidR="002136CB">
              <w:rPr>
                <w:noProof/>
                <w:webHidden/>
              </w:rPr>
              <w:fldChar w:fldCharType="begin"/>
            </w:r>
            <w:r w:rsidR="002136CB">
              <w:rPr>
                <w:noProof/>
                <w:webHidden/>
              </w:rPr>
              <w:instrText xml:space="preserve"> PAGEREF _Toc368248918 \h </w:instrText>
            </w:r>
            <w:r w:rsidR="002136CB">
              <w:rPr>
                <w:noProof/>
                <w:webHidden/>
              </w:rPr>
            </w:r>
            <w:r w:rsidR="002136CB">
              <w:rPr>
                <w:noProof/>
                <w:webHidden/>
              </w:rPr>
              <w:fldChar w:fldCharType="separate"/>
            </w:r>
            <w:r w:rsidR="002A74BA">
              <w:rPr>
                <w:noProof/>
                <w:webHidden/>
              </w:rPr>
              <w:t>3</w:t>
            </w:r>
            <w:r w:rsidR="002136CB">
              <w:rPr>
                <w:noProof/>
                <w:webHidden/>
              </w:rPr>
              <w:fldChar w:fldCharType="end"/>
            </w:r>
          </w:hyperlink>
        </w:p>
        <w:p w:rsidR="002136CB" w:rsidRDefault="00C10A6F">
          <w:pPr>
            <w:pStyle w:val="TOC1"/>
            <w:tabs>
              <w:tab w:val="right" w:leader="dot" w:pos="9062"/>
            </w:tabs>
            <w:rPr>
              <w:rFonts w:eastAsiaTheme="minorEastAsia"/>
              <w:noProof/>
              <w:lang w:val="en-US"/>
            </w:rPr>
          </w:pPr>
          <w:hyperlink w:anchor="_Toc368248919" w:history="1">
            <w:r w:rsidR="002136CB" w:rsidRPr="00DE7359">
              <w:rPr>
                <w:rStyle w:val="Hyperlink"/>
                <w:noProof/>
                <w:lang w:val="en-US"/>
              </w:rPr>
              <w:t xml:space="preserve">Package </w:t>
            </w:r>
            <w:r w:rsidR="002136CB" w:rsidRPr="00DE7359">
              <w:rPr>
                <w:rStyle w:val="Hyperlink"/>
                <w:rFonts w:ascii="Courier New" w:hAnsi="Courier New" w:cs="Courier New"/>
                <w:noProof/>
                <w:lang w:val="en-US"/>
              </w:rPr>
              <w:t>medplot</w:t>
            </w:r>
            <w:r w:rsidR="002136CB" w:rsidRPr="00DE7359">
              <w:rPr>
                <w:rStyle w:val="Hyperlink"/>
                <w:noProof/>
                <w:lang w:val="en-US"/>
              </w:rPr>
              <w:t xml:space="preserve"> usage instructions</w:t>
            </w:r>
            <w:r w:rsidR="002136CB">
              <w:rPr>
                <w:noProof/>
                <w:webHidden/>
              </w:rPr>
              <w:tab/>
            </w:r>
            <w:r w:rsidR="002136CB">
              <w:rPr>
                <w:noProof/>
                <w:webHidden/>
              </w:rPr>
              <w:fldChar w:fldCharType="begin"/>
            </w:r>
            <w:r w:rsidR="002136CB">
              <w:rPr>
                <w:noProof/>
                <w:webHidden/>
              </w:rPr>
              <w:instrText xml:space="preserve"> PAGEREF _Toc368248919 \h </w:instrText>
            </w:r>
            <w:r w:rsidR="002136CB">
              <w:rPr>
                <w:noProof/>
                <w:webHidden/>
              </w:rPr>
            </w:r>
            <w:r w:rsidR="002136CB">
              <w:rPr>
                <w:noProof/>
                <w:webHidden/>
              </w:rPr>
              <w:fldChar w:fldCharType="separate"/>
            </w:r>
            <w:r w:rsidR="002A74BA">
              <w:rPr>
                <w:noProof/>
                <w:webHidden/>
              </w:rPr>
              <w:t>5</w:t>
            </w:r>
            <w:r w:rsidR="002136CB">
              <w:rPr>
                <w:noProof/>
                <w:webHidden/>
              </w:rPr>
              <w:fldChar w:fldCharType="end"/>
            </w:r>
          </w:hyperlink>
        </w:p>
        <w:p w:rsidR="002136CB" w:rsidRDefault="00C10A6F">
          <w:pPr>
            <w:pStyle w:val="TOC2"/>
            <w:tabs>
              <w:tab w:val="right" w:leader="dot" w:pos="9062"/>
            </w:tabs>
            <w:rPr>
              <w:rFonts w:eastAsiaTheme="minorEastAsia"/>
              <w:noProof/>
              <w:lang w:val="en-US"/>
            </w:rPr>
          </w:pPr>
          <w:hyperlink w:anchor="_Toc368248920" w:history="1">
            <w:r w:rsidR="002136CB" w:rsidRPr="00DE7359">
              <w:rPr>
                <w:rStyle w:val="Hyperlink"/>
                <w:noProof/>
                <w:lang w:val="en-US"/>
              </w:rPr>
              <w:t>General usage instructions</w:t>
            </w:r>
            <w:r w:rsidR="002136CB">
              <w:rPr>
                <w:noProof/>
                <w:webHidden/>
              </w:rPr>
              <w:tab/>
            </w:r>
            <w:r w:rsidR="002136CB">
              <w:rPr>
                <w:noProof/>
                <w:webHidden/>
              </w:rPr>
              <w:fldChar w:fldCharType="begin"/>
            </w:r>
            <w:r w:rsidR="002136CB">
              <w:rPr>
                <w:noProof/>
                <w:webHidden/>
              </w:rPr>
              <w:instrText xml:space="preserve"> PAGEREF _Toc368248920 \h </w:instrText>
            </w:r>
            <w:r w:rsidR="002136CB">
              <w:rPr>
                <w:noProof/>
                <w:webHidden/>
              </w:rPr>
            </w:r>
            <w:r w:rsidR="002136CB">
              <w:rPr>
                <w:noProof/>
                <w:webHidden/>
              </w:rPr>
              <w:fldChar w:fldCharType="separate"/>
            </w:r>
            <w:r w:rsidR="002A74BA">
              <w:rPr>
                <w:noProof/>
                <w:webHidden/>
              </w:rPr>
              <w:t>6</w:t>
            </w:r>
            <w:r w:rsidR="002136CB">
              <w:rPr>
                <w:noProof/>
                <w:webHidden/>
              </w:rPr>
              <w:fldChar w:fldCharType="end"/>
            </w:r>
          </w:hyperlink>
        </w:p>
        <w:p w:rsidR="002136CB" w:rsidRDefault="00C10A6F">
          <w:pPr>
            <w:pStyle w:val="TOC3"/>
            <w:tabs>
              <w:tab w:val="right" w:leader="dot" w:pos="9062"/>
            </w:tabs>
            <w:rPr>
              <w:rFonts w:eastAsiaTheme="minorEastAsia"/>
              <w:noProof/>
              <w:lang w:val="en-US"/>
            </w:rPr>
          </w:pPr>
          <w:hyperlink w:anchor="_Toc368248921" w:history="1">
            <w:r w:rsidR="002136CB" w:rsidRPr="00DE7359">
              <w:rPr>
                <w:rStyle w:val="Hyperlink"/>
                <w:noProof/>
                <w:lang w:val="en-US"/>
              </w:rPr>
              <w:t>Protected cells and sheets</w:t>
            </w:r>
            <w:r w:rsidR="002136CB">
              <w:rPr>
                <w:noProof/>
                <w:webHidden/>
              </w:rPr>
              <w:tab/>
            </w:r>
            <w:r w:rsidR="002136CB">
              <w:rPr>
                <w:noProof/>
                <w:webHidden/>
              </w:rPr>
              <w:fldChar w:fldCharType="begin"/>
            </w:r>
            <w:r w:rsidR="002136CB">
              <w:rPr>
                <w:noProof/>
                <w:webHidden/>
              </w:rPr>
              <w:instrText xml:space="preserve"> PAGEREF _Toc368248921 \h </w:instrText>
            </w:r>
            <w:r w:rsidR="002136CB">
              <w:rPr>
                <w:noProof/>
                <w:webHidden/>
              </w:rPr>
            </w:r>
            <w:r w:rsidR="002136CB">
              <w:rPr>
                <w:noProof/>
                <w:webHidden/>
              </w:rPr>
              <w:fldChar w:fldCharType="separate"/>
            </w:r>
            <w:r w:rsidR="002A74BA">
              <w:rPr>
                <w:noProof/>
                <w:webHidden/>
              </w:rPr>
              <w:t>6</w:t>
            </w:r>
            <w:r w:rsidR="002136CB">
              <w:rPr>
                <w:noProof/>
                <w:webHidden/>
              </w:rPr>
              <w:fldChar w:fldCharType="end"/>
            </w:r>
          </w:hyperlink>
        </w:p>
        <w:p w:rsidR="002136CB" w:rsidRDefault="00C10A6F">
          <w:pPr>
            <w:pStyle w:val="TOC2"/>
            <w:tabs>
              <w:tab w:val="right" w:leader="dot" w:pos="9062"/>
            </w:tabs>
            <w:rPr>
              <w:rFonts w:eastAsiaTheme="minorEastAsia"/>
              <w:noProof/>
              <w:lang w:val="en-US"/>
            </w:rPr>
          </w:pPr>
          <w:hyperlink w:anchor="_Toc368248922" w:history="1">
            <w:r w:rsidR="002136CB" w:rsidRPr="00DE7359">
              <w:rPr>
                <w:rStyle w:val="Hyperlink"/>
                <w:noProof/>
                <w:lang w:val="en-US"/>
              </w:rPr>
              <w:t>PlotSymptoms_shiny.xlsm spreadsheet usage instructions</w:t>
            </w:r>
            <w:r w:rsidR="002136CB">
              <w:rPr>
                <w:noProof/>
                <w:webHidden/>
              </w:rPr>
              <w:tab/>
            </w:r>
            <w:r w:rsidR="002136CB">
              <w:rPr>
                <w:noProof/>
                <w:webHidden/>
              </w:rPr>
              <w:fldChar w:fldCharType="begin"/>
            </w:r>
            <w:r w:rsidR="002136CB">
              <w:rPr>
                <w:noProof/>
                <w:webHidden/>
              </w:rPr>
              <w:instrText xml:space="preserve"> PAGEREF _Toc368248922 \h </w:instrText>
            </w:r>
            <w:r w:rsidR="002136CB">
              <w:rPr>
                <w:noProof/>
                <w:webHidden/>
              </w:rPr>
            </w:r>
            <w:r w:rsidR="002136CB">
              <w:rPr>
                <w:noProof/>
                <w:webHidden/>
              </w:rPr>
              <w:fldChar w:fldCharType="separate"/>
            </w:r>
            <w:r w:rsidR="002A74BA">
              <w:rPr>
                <w:noProof/>
                <w:webHidden/>
              </w:rPr>
              <w:t>6</w:t>
            </w:r>
            <w:r w:rsidR="002136CB">
              <w:rPr>
                <w:noProof/>
                <w:webHidden/>
              </w:rPr>
              <w:fldChar w:fldCharType="end"/>
            </w:r>
          </w:hyperlink>
        </w:p>
        <w:p w:rsidR="002136CB" w:rsidRDefault="00C10A6F">
          <w:pPr>
            <w:pStyle w:val="TOC3"/>
            <w:tabs>
              <w:tab w:val="right" w:leader="dot" w:pos="9062"/>
            </w:tabs>
            <w:rPr>
              <w:rFonts w:eastAsiaTheme="minorEastAsia"/>
              <w:noProof/>
              <w:lang w:val="en-US"/>
            </w:rPr>
          </w:pPr>
          <w:hyperlink w:anchor="_Toc368248923" w:history="1">
            <w:r w:rsidR="002136CB" w:rsidRPr="00DE7359">
              <w:rPr>
                <w:rStyle w:val="Hyperlink"/>
                <w:noProof/>
                <w:lang w:val="en-US"/>
              </w:rPr>
              <w:t>“PATIENTS” sheet</w:t>
            </w:r>
            <w:r w:rsidR="002136CB">
              <w:rPr>
                <w:noProof/>
                <w:webHidden/>
              </w:rPr>
              <w:tab/>
            </w:r>
            <w:r w:rsidR="002136CB">
              <w:rPr>
                <w:noProof/>
                <w:webHidden/>
              </w:rPr>
              <w:fldChar w:fldCharType="begin"/>
            </w:r>
            <w:r w:rsidR="002136CB">
              <w:rPr>
                <w:noProof/>
                <w:webHidden/>
              </w:rPr>
              <w:instrText xml:space="preserve"> PAGEREF _Toc368248923 \h </w:instrText>
            </w:r>
            <w:r w:rsidR="002136CB">
              <w:rPr>
                <w:noProof/>
                <w:webHidden/>
              </w:rPr>
            </w:r>
            <w:r w:rsidR="002136CB">
              <w:rPr>
                <w:noProof/>
                <w:webHidden/>
              </w:rPr>
              <w:fldChar w:fldCharType="separate"/>
            </w:r>
            <w:r w:rsidR="002A74BA">
              <w:rPr>
                <w:noProof/>
                <w:webHidden/>
              </w:rPr>
              <w:t>6</w:t>
            </w:r>
            <w:r w:rsidR="002136CB">
              <w:rPr>
                <w:noProof/>
                <w:webHidden/>
              </w:rPr>
              <w:fldChar w:fldCharType="end"/>
            </w:r>
          </w:hyperlink>
        </w:p>
        <w:p w:rsidR="002136CB" w:rsidRDefault="00C10A6F">
          <w:pPr>
            <w:pStyle w:val="TOC3"/>
            <w:tabs>
              <w:tab w:val="right" w:leader="dot" w:pos="9062"/>
            </w:tabs>
            <w:rPr>
              <w:rFonts w:eastAsiaTheme="minorEastAsia"/>
              <w:noProof/>
              <w:lang w:val="en-US"/>
            </w:rPr>
          </w:pPr>
          <w:hyperlink w:anchor="_Toc368248924" w:history="1">
            <w:r w:rsidR="002136CB" w:rsidRPr="00DE7359">
              <w:rPr>
                <w:rStyle w:val="Hyperlink"/>
                <w:noProof/>
                <w:lang w:val="en-US"/>
              </w:rPr>
              <w:t>“DATA” sheet</w:t>
            </w:r>
            <w:r w:rsidR="002136CB">
              <w:rPr>
                <w:noProof/>
                <w:webHidden/>
              </w:rPr>
              <w:tab/>
            </w:r>
            <w:r w:rsidR="002136CB">
              <w:rPr>
                <w:noProof/>
                <w:webHidden/>
              </w:rPr>
              <w:fldChar w:fldCharType="begin"/>
            </w:r>
            <w:r w:rsidR="002136CB">
              <w:rPr>
                <w:noProof/>
                <w:webHidden/>
              </w:rPr>
              <w:instrText xml:space="preserve"> PAGEREF _Toc368248924 \h </w:instrText>
            </w:r>
            <w:r w:rsidR="002136CB">
              <w:rPr>
                <w:noProof/>
                <w:webHidden/>
              </w:rPr>
            </w:r>
            <w:r w:rsidR="002136CB">
              <w:rPr>
                <w:noProof/>
                <w:webHidden/>
              </w:rPr>
              <w:fldChar w:fldCharType="separate"/>
            </w:r>
            <w:r w:rsidR="002A74BA">
              <w:rPr>
                <w:noProof/>
                <w:webHidden/>
              </w:rPr>
              <w:t>6</w:t>
            </w:r>
            <w:r w:rsidR="002136CB">
              <w:rPr>
                <w:noProof/>
                <w:webHidden/>
              </w:rPr>
              <w:fldChar w:fldCharType="end"/>
            </w:r>
          </w:hyperlink>
        </w:p>
        <w:p w:rsidR="002136CB" w:rsidRDefault="00C10A6F">
          <w:pPr>
            <w:pStyle w:val="TOC3"/>
            <w:tabs>
              <w:tab w:val="right" w:leader="dot" w:pos="9062"/>
            </w:tabs>
            <w:rPr>
              <w:rFonts w:eastAsiaTheme="minorEastAsia"/>
              <w:noProof/>
              <w:lang w:val="en-US"/>
            </w:rPr>
          </w:pPr>
          <w:hyperlink w:anchor="_Toc368248925" w:history="1">
            <w:r w:rsidR="002136CB" w:rsidRPr="00DE7359">
              <w:rPr>
                <w:rStyle w:val="Hyperlink"/>
                <w:noProof/>
                <w:lang w:val="en-US"/>
              </w:rPr>
              <w:t>Running the plotting function</w:t>
            </w:r>
            <w:r w:rsidR="002136CB">
              <w:rPr>
                <w:noProof/>
                <w:webHidden/>
              </w:rPr>
              <w:tab/>
            </w:r>
            <w:r w:rsidR="002136CB">
              <w:rPr>
                <w:noProof/>
                <w:webHidden/>
              </w:rPr>
              <w:fldChar w:fldCharType="begin"/>
            </w:r>
            <w:r w:rsidR="002136CB">
              <w:rPr>
                <w:noProof/>
                <w:webHidden/>
              </w:rPr>
              <w:instrText xml:space="preserve"> PAGEREF _Toc368248925 \h </w:instrText>
            </w:r>
            <w:r w:rsidR="002136CB">
              <w:rPr>
                <w:noProof/>
                <w:webHidden/>
              </w:rPr>
            </w:r>
            <w:r w:rsidR="002136CB">
              <w:rPr>
                <w:noProof/>
                <w:webHidden/>
              </w:rPr>
              <w:fldChar w:fldCharType="separate"/>
            </w:r>
            <w:r w:rsidR="002A74BA">
              <w:rPr>
                <w:noProof/>
                <w:webHidden/>
              </w:rPr>
              <w:t>7</w:t>
            </w:r>
            <w:r w:rsidR="002136CB">
              <w:rPr>
                <w:noProof/>
                <w:webHidden/>
              </w:rPr>
              <w:fldChar w:fldCharType="end"/>
            </w:r>
          </w:hyperlink>
        </w:p>
        <w:p w:rsidR="002136CB" w:rsidRDefault="00C10A6F">
          <w:pPr>
            <w:pStyle w:val="TOC3"/>
            <w:tabs>
              <w:tab w:val="right" w:leader="dot" w:pos="9062"/>
            </w:tabs>
            <w:rPr>
              <w:rFonts w:eastAsiaTheme="minorEastAsia"/>
              <w:noProof/>
              <w:lang w:val="en-US"/>
            </w:rPr>
          </w:pPr>
          <w:hyperlink w:anchor="_Toc368248926" w:history="1">
            <w:r w:rsidR="002136CB" w:rsidRPr="00DE7359">
              <w:rPr>
                <w:rStyle w:val="Hyperlink"/>
                <w:noProof/>
                <w:lang w:val="en-US"/>
              </w:rPr>
              <w:t>The plot</w:t>
            </w:r>
            <w:r w:rsidR="002136CB">
              <w:rPr>
                <w:noProof/>
                <w:webHidden/>
              </w:rPr>
              <w:tab/>
            </w:r>
            <w:r w:rsidR="002136CB">
              <w:rPr>
                <w:noProof/>
                <w:webHidden/>
              </w:rPr>
              <w:fldChar w:fldCharType="begin"/>
            </w:r>
            <w:r w:rsidR="002136CB">
              <w:rPr>
                <w:noProof/>
                <w:webHidden/>
              </w:rPr>
              <w:instrText xml:space="preserve"> PAGEREF _Toc368248926 \h </w:instrText>
            </w:r>
            <w:r w:rsidR="002136CB">
              <w:rPr>
                <w:noProof/>
                <w:webHidden/>
              </w:rPr>
            </w:r>
            <w:r w:rsidR="002136CB">
              <w:rPr>
                <w:noProof/>
                <w:webHidden/>
              </w:rPr>
              <w:fldChar w:fldCharType="separate"/>
            </w:r>
            <w:r w:rsidR="002A74BA">
              <w:rPr>
                <w:noProof/>
                <w:webHidden/>
              </w:rPr>
              <w:t>8</w:t>
            </w:r>
            <w:r w:rsidR="002136CB">
              <w:rPr>
                <w:noProof/>
                <w:webHidden/>
              </w:rPr>
              <w:fldChar w:fldCharType="end"/>
            </w:r>
          </w:hyperlink>
        </w:p>
        <w:p w:rsidR="002136CB" w:rsidRDefault="00C10A6F">
          <w:pPr>
            <w:pStyle w:val="TOC2"/>
            <w:tabs>
              <w:tab w:val="right" w:leader="dot" w:pos="9062"/>
            </w:tabs>
            <w:rPr>
              <w:rFonts w:eastAsiaTheme="minorEastAsia"/>
              <w:noProof/>
              <w:lang w:val="en-US"/>
            </w:rPr>
          </w:pPr>
          <w:hyperlink w:anchor="_Toc368248927" w:history="1">
            <w:r w:rsidR="002136CB" w:rsidRPr="00DE7359">
              <w:rPr>
                <w:rStyle w:val="Hyperlink"/>
                <w:noProof/>
                <w:lang w:val="en-US"/>
              </w:rPr>
              <w:t>PlotTests_shiny.xlsm spreadsheet usage instructions</w:t>
            </w:r>
            <w:r w:rsidR="002136CB">
              <w:rPr>
                <w:noProof/>
                <w:webHidden/>
              </w:rPr>
              <w:tab/>
            </w:r>
            <w:r w:rsidR="002136CB">
              <w:rPr>
                <w:noProof/>
                <w:webHidden/>
              </w:rPr>
              <w:fldChar w:fldCharType="begin"/>
            </w:r>
            <w:r w:rsidR="002136CB">
              <w:rPr>
                <w:noProof/>
                <w:webHidden/>
              </w:rPr>
              <w:instrText xml:space="preserve"> PAGEREF _Toc368248927 \h </w:instrText>
            </w:r>
            <w:r w:rsidR="002136CB">
              <w:rPr>
                <w:noProof/>
                <w:webHidden/>
              </w:rPr>
            </w:r>
            <w:r w:rsidR="002136CB">
              <w:rPr>
                <w:noProof/>
                <w:webHidden/>
              </w:rPr>
              <w:fldChar w:fldCharType="separate"/>
            </w:r>
            <w:r w:rsidR="002A74BA">
              <w:rPr>
                <w:noProof/>
                <w:webHidden/>
              </w:rPr>
              <w:t>9</w:t>
            </w:r>
            <w:r w:rsidR="002136CB">
              <w:rPr>
                <w:noProof/>
                <w:webHidden/>
              </w:rPr>
              <w:fldChar w:fldCharType="end"/>
            </w:r>
          </w:hyperlink>
        </w:p>
        <w:p w:rsidR="002136CB" w:rsidRDefault="00C10A6F">
          <w:pPr>
            <w:pStyle w:val="TOC3"/>
            <w:tabs>
              <w:tab w:val="right" w:leader="dot" w:pos="9062"/>
            </w:tabs>
            <w:rPr>
              <w:rFonts w:eastAsiaTheme="minorEastAsia"/>
              <w:noProof/>
              <w:lang w:val="en-US"/>
            </w:rPr>
          </w:pPr>
          <w:hyperlink w:anchor="_Toc368248928" w:history="1">
            <w:r w:rsidR="002136CB" w:rsidRPr="00DE7359">
              <w:rPr>
                <w:rStyle w:val="Hyperlink"/>
                <w:noProof/>
                <w:lang w:val="en-US"/>
              </w:rPr>
              <w:t>“PARAMETERS” sheet</w:t>
            </w:r>
            <w:r w:rsidR="002136CB">
              <w:rPr>
                <w:noProof/>
                <w:webHidden/>
              </w:rPr>
              <w:tab/>
            </w:r>
            <w:r w:rsidR="002136CB">
              <w:rPr>
                <w:noProof/>
                <w:webHidden/>
              </w:rPr>
              <w:fldChar w:fldCharType="begin"/>
            </w:r>
            <w:r w:rsidR="002136CB">
              <w:rPr>
                <w:noProof/>
                <w:webHidden/>
              </w:rPr>
              <w:instrText xml:space="preserve"> PAGEREF _Toc368248928 \h </w:instrText>
            </w:r>
            <w:r w:rsidR="002136CB">
              <w:rPr>
                <w:noProof/>
                <w:webHidden/>
              </w:rPr>
            </w:r>
            <w:r w:rsidR="002136CB">
              <w:rPr>
                <w:noProof/>
                <w:webHidden/>
              </w:rPr>
              <w:fldChar w:fldCharType="separate"/>
            </w:r>
            <w:r w:rsidR="002A74BA">
              <w:rPr>
                <w:noProof/>
                <w:webHidden/>
              </w:rPr>
              <w:t>9</w:t>
            </w:r>
            <w:r w:rsidR="002136CB">
              <w:rPr>
                <w:noProof/>
                <w:webHidden/>
              </w:rPr>
              <w:fldChar w:fldCharType="end"/>
            </w:r>
          </w:hyperlink>
        </w:p>
        <w:p w:rsidR="002136CB" w:rsidRDefault="00C10A6F">
          <w:pPr>
            <w:pStyle w:val="TOC3"/>
            <w:tabs>
              <w:tab w:val="right" w:leader="dot" w:pos="9062"/>
            </w:tabs>
            <w:rPr>
              <w:rFonts w:eastAsiaTheme="minorEastAsia"/>
              <w:noProof/>
              <w:lang w:val="en-US"/>
            </w:rPr>
          </w:pPr>
          <w:hyperlink w:anchor="_Toc368248929" w:history="1">
            <w:r w:rsidR="002136CB" w:rsidRPr="00DE7359">
              <w:rPr>
                <w:rStyle w:val="Hyperlink"/>
                <w:noProof/>
                <w:lang w:val="en-US"/>
              </w:rPr>
              <w:t>“DATA” sheet</w:t>
            </w:r>
            <w:r w:rsidR="002136CB">
              <w:rPr>
                <w:noProof/>
                <w:webHidden/>
              </w:rPr>
              <w:tab/>
            </w:r>
            <w:r w:rsidR="002136CB">
              <w:rPr>
                <w:noProof/>
                <w:webHidden/>
              </w:rPr>
              <w:fldChar w:fldCharType="begin"/>
            </w:r>
            <w:r w:rsidR="002136CB">
              <w:rPr>
                <w:noProof/>
                <w:webHidden/>
              </w:rPr>
              <w:instrText xml:space="preserve"> PAGEREF _Toc368248929 \h </w:instrText>
            </w:r>
            <w:r w:rsidR="002136CB">
              <w:rPr>
                <w:noProof/>
                <w:webHidden/>
              </w:rPr>
            </w:r>
            <w:r w:rsidR="002136CB">
              <w:rPr>
                <w:noProof/>
                <w:webHidden/>
              </w:rPr>
              <w:fldChar w:fldCharType="separate"/>
            </w:r>
            <w:r w:rsidR="002A74BA">
              <w:rPr>
                <w:noProof/>
                <w:webHidden/>
              </w:rPr>
              <w:t>9</w:t>
            </w:r>
            <w:r w:rsidR="002136CB">
              <w:rPr>
                <w:noProof/>
                <w:webHidden/>
              </w:rPr>
              <w:fldChar w:fldCharType="end"/>
            </w:r>
          </w:hyperlink>
        </w:p>
        <w:p w:rsidR="002136CB" w:rsidRDefault="00C10A6F">
          <w:pPr>
            <w:pStyle w:val="TOC3"/>
            <w:tabs>
              <w:tab w:val="right" w:leader="dot" w:pos="9062"/>
            </w:tabs>
            <w:rPr>
              <w:rFonts w:eastAsiaTheme="minorEastAsia"/>
              <w:noProof/>
              <w:lang w:val="en-US"/>
            </w:rPr>
          </w:pPr>
          <w:hyperlink w:anchor="_Toc368248930" w:history="1">
            <w:r w:rsidR="002136CB" w:rsidRPr="00DE7359">
              <w:rPr>
                <w:rStyle w:val="Hyperlink"/>
                <w:noProof/>
                <w:lang w:val="en-US"/>
              </w:rPr>
              <w:t>Running the plotting function</w:t>
            </w:r>
            <w:r w:rsidR="002136CB">
              <w:rPr>
                <w:noProof/>
                <w:webHidden/>
              </w:rPr>
              <w:tab/>
            </w:r>
            <w:r w:rsidR="002136CB">
              <w:rPr>
                <w:noProof/>
                <w:webHidden/>
              </w:rPr>
              <w:fldChar w:fldCharType="begin"/>
            </w:r>
            <w:r w:rsidR="002136CB">
              <w:rPr>
                <w:noProof/>
                <w:webHidden/>
              </w:rPr>
              <w:instrText xml:space="preserve"> PAGEREF _Toc368248930 \h </w:instrText>
            </w:r>
            <w:r w:rsidR="002136CB">
              <w:rPr>
                <w:noProof/>
                <w:webHidden/>
              </w:rPr>
            </w:r>
            <w:r w:rsidR="002136CB">
              <w:rPr>
                <w:noProof/>
                <w:webHidden/>
              </w:rPr>
              <w:fldChar w:fldCharType="separate"/>
            </w:r>
            <w:r w:rsidR="002A74BA">
              <w:rPr>
                <w:noProof/>
                <w:webHidden/>
              </w:rPr>
              <w:t>10</w:t>
            </w:r>
            <w:r w:rsidR="002136CB">
              <w:rPr>
                <w:noProof/>
                <w:webHidden/>
              </w:rPr>
              <w:fldChar w:fldCharType="end"/>
            </w:r>
          </w:hyperlink>
        </w:p>
        <w:p w:rsidR="002136CB" w:rsidRDefault="00C10A6F">
          <w:pPr>
            <w:pStyle w:val="TOC3"/>
            <w:tabs>
              <w:tab w:val="right" w:leader="dot" w:pos="9062"/>
            </w:tabs>
            <w:rPr>
              <w:rFonts w:eastAsiaTheme="minorEastAsia"/>
              <w:noProof/>
              <w:lang w:val="en-US"/>
            </w:rPr>
          </w:pPr>
          <w:hyperlink w:anchor="_Toc368248931" w:history="1">
            <w:r w:rsidR="002136CB" w:rsidRPr="00DE7359">
              <w:rPr>
                <w:rStyle w:val="Hyperlink"/>
                <w:noProof/>
                <w:lang w:val="en-US"/>
              </w:rPr>
              <w:t>The plot</w:t>
            </w:r>
            <w:r w:rsidR="002136CB">
              <w:rPr>
                <w:noProof/>
                <w:webHidden/>
              </w:rPr>
              <w:tab/>
            </w:r>
            <w:r w:rsidR="002136CB">
              <w:rPr>
                <w:noProof/>
                <w:webHidden/>
              </w:rPr>
              <w:fldChar w:fldCharType="begin"/>
            </w:r>
            <w:r w:rsidR="002136CB">
              <w:rPr>
                <w:noProof/>
                <w:webHidden/>
              </w:rPr>
              <w:instrText xml:space="preserve"> PAGEREF _Toc368248931 \h </w:instrText>
            </w:r>
            <w:r w:rsidR="002136CB">
              <w:rPr>
                <w:noProof/>
                <w:webHidden/>
              </w:rPr>
            </w:r>
            <w:r w:rsidR="002136CB">
              <w:rPr>
                <w:noProof/>
                <w:webHidden/>
              </w:rPr>
              <w:fldChar w:fldCharType="separate"/>
            </w:r>
            <w:r w:rsidR="002A74BA">
              <w:rPr>
                <w:noProof/>
                <w:webHidden/>
              </w:rPr>
              <w:t>13</w:t>
            </w:r>
            <w:r w:rsidR="002136CB">
              <w:rPr>
                <w:noProof/>
                <w:webHidden/>
              </w:rPr>
              <w:fldChar w:fldCharType="end"/>
            </w:r>
          </w:hyperlink>
        </w:p>
        <w:p w:rsidR="002136CB" w:rsidRDefault="00C10A6F">
          <w:pPr>
            <w:pStyle w:val="TOC2"/>
            <w:tabs>
              <w:tab w:val="right" w:leader="dot" w:pos="9062"/>
            </w:tabs>
            <w:rPr>
              <w:rFonts w:eastAsiaTheme="minorEastAsia"/>
              <w:noProof/>
              <w:lang w:val="en-US"/>
            </w:rPr>
          </w:pPr>
          <w:hyperlink w:anchor="_Toc368248932" w:history="1">
            <w:r w:rsidR="002136CB" w:rsidRPr="00DE7359">
              <w:rPr>
                <w:rStyle w:val="Hyperlink"/>
                <w:noProof/>
                <w:lang w:val="en-US"/>
              </w:rPr>
              <w:t>Bibliography</w:t>
            </w:r>
            <w:r w:rsidR="002136CB">
              <w:rPr>
                <w:noProof/>
                <w:webHidden/>
              </w:rPr>
              <w:tab/>
            </w:r>
            <w:r w:rsidR="002136CB">
              <w:rPr>
                <w:noProof/>
                <w:webHidden/>
              </w:rPr>
              <w:fldChar w:fldCharType="begin"/>
            </w:r>
            <w:r w:rsidR="002136CB">
              <w:rPr>
                <w:noProof/>
                <w:webHidden/>
              </w:rPr>
              <w:instrText xml:space="preserve"> PAGEREF _Toc368248932 \h </w:instrText>
            </w:r>
            <w:r w:rsidR="002136CB">
              <w:rPr>
                <w:noProof/>
                <w:webHidden/>
              </w:rPr>
            </w:r>
            <w:r w:rsidR="002136CB">
              <w:rPr>
                <w:noProof/>
                <w:webHidden/>
              </w:rPr>
              <w:fldChar w:fldCharType="separate"/>
            </w:r>
            <w:r w:rsidR="002A74BA">
              <w:rPr>
                <w:noProof/>
                <w:webHidden/>
              </w:rPr>
              <w:t>14</w:t>
            </w:r>
            <w:r w:rsidR="002136CB">
              <w:rPr>
                <w:noProof/>
                <w:webHidden/>
              </w:rPr>
              <w:fldChar w:fldCharType="end"/>
            </w:r>
          </w:hyperlink>
        </w:p>
        <w:p w:rsidR="0030573C" w:rsidRPr="00314966" w:rsidRDefault="0030573C">
          <w:pPr>
            <w:rPr>
              <w:lang w:val="en-US"/>
            </w:rPr>
          </w:pPr>
          <w:r w:rsidRPr="00314966">
            <w:rPr>
              <w:b/>
              <w:bCs/>
              <w:noProof/>
              <w:lang w:val="en-US"/>
            </w:rPr>
            <w:fldChar w:fldCharType="end"/>
          </w:r>
        </w:p>
      </w:sdtContent>
    </w:sdt>
    <w:p w:rsidR="00314966" w:rsidRPr="00314966" w:rsidRDefault="00314966">
      <w:pPr>
        <w:rPr>
          <w:rFonts w:asciiTheme="majorHAnsi" w:eastAsiaTheme="majorEastAsia" w:hAnsiTheme="majorHAnsi" w:cstheme="majorBidi"/>
          <w:b/>
          <w:bCs/>
          <w:color w:val="365F91" w:themeColor="accent1" w:themeShade="BF"/>
          <w:sz w:val="28"/>
          <w:szCs w:val="28"/>
          <w:lang w:val="en-US"/>
        </w:rPr>
      </w:pPr>
      <w:r w:rsidRPr="00314966">
        <w:rPr>
          <w:lang w:val="en-US"/>
        </w:rPr>
        <w:br w:type="page"/>
      </w:r>
    </w:p>
    <w:p w:rsidR="0030573C" w:rsidRPr="00314966" w:rsidRDefault="0030573C" w:rsidP="0030573C">
      <w:pPr>
        <w:pStyle w:val="Heading1"/>
        <w:rPr>
          <w:lang w:val="en-US"/>
        </w:rPr>
      </w:pPr>
      <w:bookmarkStart w:id="0" w:name="_Toc368248915"/>
      <w:r w:rsidRPr="00314966">
        <w:rPr>
          <w:lang w:val="en-US"/>
        </w:rPr>
        <w:lastRenderedPageBreak/>
        <w:t xml:space="preserve">Package </w:t>
      </w:r>
      <w:r w:rsidRPr="00314966">
        <w:rPr>
          <w:rFonts w:ascii="Courier New" w:hAnsi="Courier New" w:cs="Courier New"/>
          <w:lang w:val="en-US"/>
        </w:rPr>
        <w:t>medplot</w:t>
      </w:r>
      <w:r w:rsidRPr="00314966">
        <w:rPr>
          <w:lang w:val="en-US"/>
        </w:rPr>
        <w:t xml:space="preserve"> installation instructions</w:t>
      </w:r>
      <w:bookmarkEnd w:id="0"/>
    </w:p>
    <w:p w:rsidR="0030573C" w:rsidRPr="00314966" w:rsidRDefault="0030573C" w:rsidP="0030573C">
      <w:pPr>
        <w:rPr>
          <w:lang w:val="en-US"/>
        </w:rPr>
      </w:pPr>
      <w:r w:rsidRPr="00314966">
        <w:rPr>
          <w:lang w:val="en-US"/>
        </w:rPr>
        <w:t xml:space="preserve">We will describe </w:t>
      </w:r>
      <w:r w:rsidR="00070A6E" w:rsidRPr="00314966">
        <w:rPr>
          <w:lang w:val="en-US"/>
        </w:rPr>
        <w:t>a typical installation of</w:t>
      </w:r>
      <w:r w:rsidRPr="00314966">
        <w:rPr>
          <w:lang w:val="en-US"/>
        </w:rPr>
        <w:t xml:space="preserve"> the </w:t>
      </w:r>
      <w:r w:rsidRPr="00314966">
        <w:rPr>
          <w:i/>
          <w:lang w:val="en-US"/>
        </w:rPr>
        <w:t>medplot</w:t>
      </w:r>
      <w:r w:rsidRPr="00314966">
        <w:rPr>
          <w:lang w:val="en-US"/>
        </w:rPr>
        <w:t xml:space="preserve"> package. </w:t>
      </w:r>
    </w:p>
    <w:p w:rsidR="002D085F" w:rsidRPr="00314966" w:rsidRDefault="002D085F" w:rsidP="002D085F">
      <w:pPr>
        <w:pStyle w:val="Heading2"/>
        <w:rPr>
          <w:lang w:val="en-US"/>
        </w:rPr>
      </w:pPr>
      <w:bookmarkStart w:id="1" w:name="_Toc368248916"/>
      <w:r w:rsidRPr="00314966">
        <w:rPr>
          <w:lang w:val="en-US"/>
        </w:rPr>
        <w:t>Prerequisites</w:t>
      </w:r>
      <w:bookmarkEnd w:id="1"/>
    </w:p>
    <w:p w:rsidR="002D085F" w:rsidRDefault="002D085F" w:rsidP="00AA60A2">
      <w:pPr>
        <w:pStyle w:val="ListParagraph"/>
        <w:numPr>
          <w:ilvl w:val="0"/>
          <w:numId w:val="1"/>
        </w:numPr>
        <w:rPr>
          <w:lang w:val="en-US"/>
        </w:rPr>
      </w:pPr>
      <w:r w:rsidRPr="00314966">
        <w:rPr>
          <w:lang w:val="en-US"/>
        </w:rPr>
        <w:t>MS Excel</w:t>
      </w:r>
    </w:p>
    <w:p w:rsidR="00DB349E" w:rsidRDefault="00DB349E" w:rsidP="00AA60A2">
      <w:pPr>
        <w:pStyle w:val="ListParagraph"/>
        <w:numPr>
          <w:ilvl w:val="0"/>
          <w:numId w:val="1"/>
        </w:numPr>
        <w:rPr>
          <w:lang w:val="en-US"/>
        </w:rPr>
      </w:pPr>
      <w:r>
        <w:rPr>
          <w:lang w:val="en-US"/>
        </w:rPr>
        <w:t>R statistical environment (installed either locally or on a server)</w:t>
      </w:r>
      <w:r w:rsidR="00EB491B">
        <w:rPr>
          <w:lang w:val="en-US"/>
        </w:rPr>
        <w:t>(</w:t>
      </w:r>
      <w:r w:rsidR="00EB491B" w:rsidRPr="00EB491B">
        <w:t xml:space="preserve"> </w:t>
      </w:r>
      <w:hyperlink r:id="rId8" w:history="1">
        <w:r w:rsidR="00EB491B">
          <w:rPr>
            <w:rStyle w:val="Hyperlink"/>
          </w:rPr>
          <w:t>http://cran.r-project.org/</w:t>
        </w:r>
      </w:hyperlink>
      <w:r w:rsidR="00EB491B">
        <w:rPr>
          <w:lang w:val="en-US"/>
        </w:rPr>
        <w:t>)</w:t>
      </w:r>
    </w:p>
    <w:p w:rsidR="00EB491B" w:rsidRPr="00314966" w:rsidRDefault="00EB491B" w:rsidP="00AA60A2">
      <w:pPr>
        <w:pStyle w:val="ListParagraph"/>
        <w:numPr>
          <w:ilvl w:val="0"/>
          <w:numId w:val="1"/>
        </w:numPr>
        <w:rPr>
          <w:lang w:val="en-US"/>
        </w:rPr>
      </w:pPr>
      <w:r>
        <w:rPr>
          <w:lang w:val="en-US"/>
        </w:rPr>
        <w:t>Perl language installed (</w:t>
      </w:r>
      <w:hyperlink r:id="rId9" w:history="1">
        <w:r>
          <w:rPr>
            <w:rStyle w:val="Hyperlink"/>
          </w:rPr>
          <w:t>http://www.perl.org/</w:t>
        </w:r>
      </w:hyperlink>
      <w:r>
        <w:rPr>
          <w:lang w:val="en-US"/>
        </w:rPr>
        <w:t>)</w:t>
      </w:r>
    </w:p>
    <w:p w:rsidR="00AA60A2" w:rsidRPr="00314966" w:rsidRDefault="00AA60A2" w:rsidP="00AA60A2">
      <w:pPr>
        <w:pStyle w:val="ListParagraph"/>
        <w:numPr>
          <w:ilvl w:val="0"/>
          <w:numId w:val="1"/>
        </w:numPr>
        <w:rPr>
          <w:lang w:val="en-US"/>
        </w:rPr>
      </w:pPr>
      <w:r w:rsidRPr="00314966">
        <w:rPr>
          <w:lang w:val="en-US"/>
        </w:rPr>
        <w:t>a working internet connection</w:t>
      </w:r>
    </w:p>
    <w:p w:rsidR="002D085F" w:rsidRPr="00314966" w:rsidRDefault="0030573C" w:rsidP="0030573C">
      <w:pPr>
        <w:pStyle w:val="Heading2"/>
        <w:rPr>
          <w:lang w:val="en-US"/>
        </w:rPr>
      </w:pPr>
      <w:bookmarkStart w:id="2" w:name="_Toc368248917"/>
      <w:r w:rsidRPr="00314966">
        <w:rPr>
          <w:lang w:val="en-US"/>
        </w:rPr>
        <w:t xml:space="preserve">Installation of </w:t>
      </w:r>
      <w:r w:rsidRPr="00314966">
        <w:rPr>
          <w:rFonts w:ascii="Courier New" w:hAnsi="Courier New" w:cs="Courier New"/>
          <w:lang w:val="en-US"/>
        </w:rPr>
        <w:t>medplot</w:t>
      </w:r>
      <w:r w:rsidRPr="00314966">
        <w:rPr>
          <w:lang w:val="en-US"/>
        </w:rPr>
        <w:t xml:space="preserve"> package</w:t>
      </w:r>
      <w:bookmarkEnd w:id="2"/>
    </w:p>
    <w:p w:rsidR="005416D3" w:rsidRDefault="005416D3" w:rsidP="002D085F">
      <w:pPr>
        <w:rPr>
          <w:lang w:val="en-US"/>
        </w:rPr>
      </w:pPr>
      <w:r>
        <w:rPr>
          <w:lang w:val="en-US"/>
        </w:rPr>
        <w:t xml:space="preserve">You have to install the medplot package on the computer that will run R and the web server. If you intend to run </w:t>
      </w:r>
      <w:r w:rsidR="00B51388">
        <w:rPr>
          <w:lang w:val="en-US"/>
        </w:rPr>
        <w:t>R and the web server</w:t>
      </w:r>
      <w:r>
        <w:rPr>
          <w:lang w:val="en-US"/>
        </w:rPr>
        <w:t xml:space="preserve"> on a separate computer, refer to shiny-server installation instructions on how to proceed (</w:t>
      </w:r>
      <w:hyperlink r:id="rId10" w:history="1">
        <w:r>
          <w:rPr>
            <w:rStyle w:val="Hyperlink"/>
          </w:rPr>
          <w:t>https://github.com/rstudio/shiny-server</w:t>
        </w:r>
      </w:hyperlink>
      <w:r>
        <w:rPr>
          <w:lang w:val="en-US"/>
        </w:rPr>
        <w:t xml:space="preserve">). If you intend to run them on </w:t>
      </w:r>
      <w:r w:rsidR="00B51388">
        <w:rPr>
          <w:lang w:val="en-US"/>
        </w:rPr>
        <w:t xml:space="preserve">the </w:t>
      </w:r>
      <w:r>
        <w:rPr>
          <w:lang w:val="en-US"/>
        </w:rPr>
        <w:t>user’s computer, you need R</w:t>
      </w:r>
      <w:r w:rsidR="00B51388">
        <w:rPr>
          <w:lang w:val="en-US"/>
        </w:rPr>
        <w:t xml:space="preserve"> (refer to </w:t>
      </w:r>
      <w:hyperlink r:id="rId11" w:history="1">
        <w:r w:rsidR="00B51388">
          <w:rPr>
            <w:rStyle w:val="Hyperlink"/>
          </w:rPr>
          <w:t>http://cran.r-project.org/</w:t>
        </w:r>
      </w:hyperlink>
      <w:r w:rsidR="00B51388">
        <w:rPr>
          <w:lang w:val="en-US"/>
        </w:rPr>
        <w:t>)</w:t>
      </w:r>
      <w:r>
        <w:rPr>
          <w:lang w:val="en-US"/>
        </w:rPr>
        <w:t xml:space="preserve"> </w:t>
      </w:r>
      <w:r w:rsidR="00B51388">
        <w:rPr>
          <w:lang w:val="en-US"/>
        </w:rPr>
        <w:t xml:space="preserve">and the Perl language (refer to </w:t>
      </w:r>
      <w:hyperlink r:id="rId12" w:history="1">
        <w:r w:rsidR="00B51388">
          <w:rPr>
            <w:rStyle w:val="Hyperlink"/>
          </w:rPr>
          <w:t>http://www.perl.org/</w:t>
        </w:r>
      </w:hyperlink>
      <w:r w:rsidR="00B51388">
        <w:rPr>
          <w:lang w:val="en-US"/>
        </w:rPr>
        <w:t xml:space="preserve">) </w:t>
      </w:r>
      <w:r>
        <w:rPr>
          <w:lang w:val="en-US"/>
        </w:rPr>
        <w:t>installed on it. We will assume you are installing on the user’s computer</w:t>
      </w:r>
      <w:r w:rsidR="00B51388">
        <w:rPr>
          <w:lang w:val="en-US"/>
        </w:rPr>
        <w:t xml:space="preserve"> and that you have the mentioned prerequisites.</w:t>
      </w:r>
    </w:p>
    <w:p w:rsidR="002D085F" w:rsidRPr="00314966" w:rsidRDefault="005416D3" w:rsidP="002D085F">
      <w:pPr>
        <w:rPr>
          <w:lang w:val="en-US"/>
        </w:rPr>
      </w:pPr>
      <w:r>
        <w:rPr>
          <w:lang w:val="en-US"/>
        </w:rPr>
        <w:t>Y</w:t>
      </w:r>
      <w:r w:rsidR="002D085F" w:rsidRPr="00314966">
        <w:rPr>
          <w:lang w:val="en-US"/>
        </w:rPr>
        <w:t xml:space="preserve">ou will install the medplot package via the R console. For the moment, only installation via GitHub is supported (CRAN installations are planned). </w:t>
      </w:r>
      <w:r w:rsidR="0030573C" w:rsidRPr="00314966">
        <w:rPr>
          <w:lang w:val="en-US"/>
        </w:rPr>
        <w:t>Open your R console and proceed.</w:t>
      </w:r>
    </w:p>
    <w:p w:rsidR="002D085F" w:rsidRPr="00314966" w:rsidRDefault="002D085F" w:rsidP="0030573C">
      <w:pPr>
        <w:pStyle w:val="ListParagraph"/>
        <w:numPr>
          <w:ilvl w:val="0"/>
          <w:numId w:val="5"/>
        </w:numPr>
        <w:rPr>
          <w:rStyle w:val="ComputerChar"/>
        </w:rPr>
      </w:pPr>
      <w:r w:rsidRPr="00314966">
        <w:rPr>
          <w:lang w:val="en-US"/>
        </w:rPr>
        <w:t xml:space="preserve">run: </w:t>
      </w:r>
      <w:r w:rsidR="0030573C" w:rsidRPr="00314966">
        <w:rPr>
          <w:lang w:val="en-US"/>
        </w:rPr>
        <w:br/>
      </w:r>
      <w:r w:rsidRPr="00314966">
        <w:rPr>
          <w:rStyle w:val="ComputerChar"/>
        </w:rPr>
        <w:t>install.packages("devtools")</w:t>
      </w:r>
    </w:p>
    <w:p w:rsidR="002D085F" w:rsidRPr="00314966" w:rsidRDefault="0030573C" w:rsidP="002D085F">
      <w:pPr>
        <w:pStyle w:val="ListParagraph"/>
        <w:numPr>
          <w:ilvl w:val="0"/>
          <w:numId w:val="5"/>
        </w:numPr>
        <w:rPr>
          <w:lang w:val="en-US"/>
        </w:rPr>
      </w:pPr>
      <w:r w:rsidRPr="00314966">
        <w:rPr>
          <w:lang w:val="en-US"/>
        </w:rPr>
        <w:t>Y</w:t>
      </w:r>
      <w:r w:rsidR="002D085F" w:rsidRPr="00314966">
        <w:rPr>
          <w:lang w:val="en-US"/>
        </w:rPr>
        <w:t>ou will need to download and install the Rtools package (not done via the R console). Use your web browser to navigate to the address:</w:t>
      </w:r>
      <w:r w:rsidRPr="00314966">
        <w:rPr>
          <w:lang w:val="en-US"/>
        </w:rPr>
        <w:br/>
      </w:r>
      <w:hyperlink r:id="rId13" w:history="1">
        <w:r w:rsidR="002D085F" w:rsidRPr="00314966">
          <w:rPr>
            <w:rStyle w:val="Hyperlink"/>
            <w:lang w:val="en-US"/>
          </w:rPr>
          <w:t>http://cran.r-project.org/bin/windows/Rtools/</w:t>
        </w:r>
      </w:hyperlink>
    </w:p>
    <w:p w:rsidR="003752B9" w:rsidRPr="00314966" w:rsidRDefault="0030573C" w:rsidP="00281FD7">
      <w:pPr>
        <w:pStyle w:val="ListParagraph"/>
        <w:numPr>
          <w:ilvl w:val="0"/>
          <w:numId w:val="2"/>
        </w:numPr>
        <w:rPr>
          <w:lang w:val="en-US"/>
        </w:rPr>
      </w:pPr>
      <w:r w:rsidRPr="00314966">
        <w:rPr>
          <w:lang w:val="en-US"/>
        </w:rPr>
        <w:t>D</w:t>
      </w:r>
      <w:r w:rsidR="002D085F" w:rsidRPr="00314966">
        <w:rPr>
          <w:lang w:val="en-US"/>
        </w:rPr>
        <w:t>ownload the latest</w:t>
      </w:r>
      <w:r w:rsidRPr="00314966">
        <w:rPr>
          <w:lang w:val="en-US"/>
        </w:rPr>
        <w:t xml:space="preserve"> available</w:t>
      </w:r>
      <w:r w:rsidR="002D085F" w:rsidRPr="00314966">
        <w:rPr>
          <w:lang w:val="en-US"/>
        </w:rPr>
        <w:t xml:space="preserve"> version of Rtools package (at time of writing </w:t>
      </w:r>
      <w:r w:rsidR="002D085F" w:rsidRPr="00314966">
        <w:rPr>
          <w:rStyle w:val="ComputerChar"/>
        </w:rPr>
        <w:t>Rtools216.exe</w:t>
      </w:r>
      <w:r w:rsidR="002D085F" w:rsidRPr="00314966">
        <w:rPr>
          <w:lang w:val="en-US"/>
        </w:rPr>
        <w:t xml:space="preserve">). Remember where you saved it and then run it, to install Rtools. </w:t>
      </w:r>
      <w:r w:rsidR="007877CE" w:rsidRPr="00314966">
        <w:rPr>
          <w:lang w:val="en-US"/>
        </w:rPr>
        <w:t>You can stick to the defaults, but not when asked about additional tasks - s</w:t>
      </w:r>
      <w:r w:rsidR="002D085F" w:rsidRPr="00314966">
        <w:rPr>
          <w:lang w:val="en-US"/>
        </w:rPr>
        <w:t>elect both options when prompted</w:t>
      </w:r>
      <w:r w:rsidR="007877CE" w:rsidRPr="00314966">
        <w:rPr>
          <w:lang w:val="en-US"/>
        </w:rPr>
        <w:t>:</w:t>
      </w:r>
      <w:r w:rsidR="007877CE" w:rsidRPr="00314966">
        <w:rPr>
          <w:lang w:val="en-US"/>
        </w:rPr>
        <w:br/>
      </w:r>
      <w:r w:rsidR="007877CE" w:rsidRPr="00314966">
        <w:rPr>
          <w:noProof/>
          <w:lang w:eastAsia="sl-SI"/>
        </w:rPr>
        <w:drawing>
          <wp:inline distT="0" distB="0" distL="0" distR="0" wp14:anchorId="136B6B91" wp14:editId="1B0A57DF">
            <wp:extent cx="3366000" cy="2624400"/>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66000" cy="2624400"/>
                    </a:xfrm>
                    <a:prstGeom prst="rect">
                      <a:avLst/>
                    </a:prstGeom>
                  </pic:spPr>
                </pic:pic>
              </a:graphicData>
            </a:graphic>
          </wp:inline>
        </w:drawing>
      </w:r>
      <w:r w:rsidR="002D085F" w:rsidRPr="00314966">
        <w:rPr>
          <w:lang w:val="en-US"/>
        </w:rPr>
        <w:t xml:space="preserve"> </w:t>
      </w:r>
      <w:r w:rsidR="007877CE" w:rsidRPr="00314966">
        <w:rPr>
          <w:lang w:val="en-US"/>
        </w:rPr>
        <w:br/>
        <w:t>T</w:t>
      </w:r>
      <w:r w:rsidR="002D085F" w:rsidRPr="00314966">
        <w:rPr>
          <w:lang w:val="en-US"/>
        </w:rPr>
        <w:t>he option to edit the system PATH</w:t>
      </w:r>
      <w:r w:rsidR="007877CE" w:rsidRPr="00314966">
        <w:rPr>
          <w:lang w:val="en-US"/>
        </w:rPr>
        <w:t xml:space="preserve"> should be checked</w:t>
      </w:r>
      <w:r w:rsidR="002D085F" w:rsidRPr="00314966">
        <w:rPr>
          <w:lang w:val="en-US"/>
        </w:rPr>
        <w:t>.</w:t>
      </w:r>
    </w:p>
    <w:p w:rsidR="003752B9" w:rsidRPr="00314966" w:rsidRDefault="001F5A76" w:rsidP="00281FD7">
      <w:pPr>
        <w:pStyle w:val="ListParagraph"/>
        <w:numPr>
          <w:ilvl w:val="0"/>
          <w:numId w:val="2"/>
        </w:numPr>
        <w:rPr>
          <w:lang w:val="en-US"/>
        </w:rPr>
      </w:pPr>
      <w:r w:rsidRPr="00314966">
        <w:rPr>
          <w:lang w:val="en-US"/>
        </w:rPr>
        <w:t>R</w:t>
      </w:r>
      <w:r w:rsidR="007877CE" w:rsidRPr="00314966">
        <w:rPr>
          <w:lang w:val="en-US"/>
        </w:rPr>
        <w:t xml:space="preserve">estart windows after </w:t>
      </w:r>
      <w:r w:rsidRPr="00314966">
        <w:rPr>
          <w:lang w:val="en-US"/>
        </w:rPr>
        <w:t>installing Rtools</w:t>
      </w:r>
      <w:r w:rsidR="002D085F" w:rsidRPr="00314966">
        <w:rPr>
          <w:lang w:val="en-US"/>
        </w:rPr>
        <w:t xml:space="preserve"> </w:t>
      </w:r>
      <w:r w:rsidR="007877CE" w:rsidRPr="00314966">
        <w:rPr>
          <w:lang w:val="en-US"/>
        </w:rPr>
        <w:t>(</w:t>
      </w:r>
      <w:r w:rsidR="002D085F" w:rsidRPr="00314966">
        <w:rPr>
          <w:lang w:val="en-US"/>
        </w:rPr>
        <w:t xml:space="preserve">because the </w:t>
      </w:r>
      <w:r w:rsidRPr="00314966">
        <w:rPr>
          <w:lang w:val="en-US"/>
        </w:rPr>
        <w:t xml:space="preserve">system </w:t>
      </w:r>
      <w:r w:rsidR="007877CE" w:rsidRPr="00314966">
        <w:rPr>
          <w:lang w:val="en-US"/>
        </w:rPr>
        <w:t>PATH</w:t>
      </w:r>
      <w:r w:rsidR="002D085F" w:rsidRPr="00314966">
        <w:rPr>
          <w:lang w:val="en-US"/>
        </w:rPr>
        <w:t xml:space="preserve"> needs to be </w:t>
      </w:r>
      <w:r w:rsidRPr="00314966">
        <w:rPr>
          <w:lang w:val="en-US"/>
        </w:rPr>
        <w:t>re</w:t>
      </w:r>
      <w:r w:rsidR="007877CE" w:rsidRPr="00314966">
        <w:rPr>
          <w:lang w:val="en-US"/>
        </w:rPr>
        <w:t>loaded</w:t>
      </w:r>
      <w:r w:rsidR="002D085F" w:rsidRPr="00314966">
        <w:rPr>
          <w:lang w:val="en-US"/>
        </w:rPr>
        <w:t xml:space="preserve"> at </w:t>
      </w:r>
      <w:r w:rsidR="007877CE" w:rsidRPr="00314966">
        <w:rPr>
          <w:lang w:val="en-US"/>
        </w:rPr>
        <w:t>boot time)</w:t>
      </w:r>
      <w:r w:rsidR="002D085F" w:rsidRPr="00314966">
        <w:rPr>
          <w:lang w:val="en-US"/>
        </w:rPr>
        <w:t xml:space="preserve">. </w:t>
      </w:r>
    </w:p>
    <w:p w:rsidR="003752B9" w:rsidRPr="00314966" w:rsidRDefault="00DA7B1A" w:rsidP="00281FD7">
      <w:pPr>
        <w:pStyle w:val="ListParagraph"/>
        <w:numPr>
          <w:ilvl w:val="0"/>
          <w:numId w:val="2"/>
        </w:numPr>
        <w:rPr>
          <w:rStyle w:val="ComputerChar"/>
          <w:rFonts w:asciiTheme="minorHAnsi" w:hAnsiTheme="minorHAnsi" w:cstheme="minorBidi"/>
        </w:rPr>
      </w:pPr>
      <w:r>
        <w:rPr>
          <w:lang w:val="en-US"/>
        </w:rPr>
        <w:lastRenderedPageBreak/>
        <w:t xml:space="preserve">After restarting, open your R console again. </w:t>
      </w:r>
      <w:r w:rsidR="003752B9" w:rsidRPr="00314966">
        <w:rPr>
          <w:lang w:val="en-US"/>
        </w:rPr>
        <w:t xml:space="preserve">From your R console, </w:t>
      </w:r>
      <w:r w:rsidR="002D085F" w:rsidRPr="00314966">
        <w:rPr>
          <w:lang w:val="en-US"/>
        </w:rPr>
        <w:t>load devtools into library:</w:t>
      </w:r>
      <w:r w:rsidR="003752B9" w:rsidRPr="00314966">
        <w:rPr>
          <w:lang w:val="en-US"/>
        </w:rPr>
        <w:br/>
      </w:r>
      <w:r w:rsidR="002D085F" w:rsidRPr="00314966">
        <w:rPr>
          <w:rStyle w:val="ComputerChar"/>
        </w:rPr>
        <w:t>library(devtools)</w:t>
      </w:r>
    </w:p>
    <w:p w:rsidR="009C39F8" w:rsidRPr="00314966" w:rsidRDefault="003752B9" w:rsidP="00281FD7">
      <w:pPr>
        <w:pStyle w:val="ListParagraph"/>
        <w:numPr>
          <w:ilvl w:val="0"/>
          <w:numId w:val="2"/>
        </w:numPr>
        <w:rPr>
          <w:lang w:val="en-US"/>
        </w:rPr>
      </w:pPr>
      <w:bookmarkStart w:id="3" w:name="_Ref354002954"/>
      <w:r w:rsidRPr="00314966">
        <w:rPr>
          <w:lang w:val="en-US"/>
        </w:rPr>
        <w:t>Install the medplot package from GitHub</w:t>
      </w:r>
      <w:r w:rsidR="002D085F" w:rsidRPr="00314966">
        <w:rPr>
          <w:lang w:val="en-US"/>
        </w:rPr>
        <w:t>:</w:t>
      </w:r>
      <w:r w:rsidRPr="00314966">
        <w:rPr>
          <w:lang w:val="en-US"/>
        </w:rPr>
        <w:br/>
      </w:r>
      <w:r w:rsidR="002D085F" w:rsidRPr="00314966">
        <w:rPr>
          <w:rStyle w:val="ComputerChar"/>
        </w:rPr>
        <w:t>install_github("medplot", username="crtahlin")</w:t>
      </w:r>
      <w:bookmarkEnd w:id="3"/>
      <w:r w:rsidR="004F033A" w:rsidRPr="00314966">
        <w:rPr>
          <w:rStyle w:val="ComputerChar"/>
        </w:rPr>
        <w:br/>
      </w:r>
      <w:r w:rsidR="00B51388" w:rsidRPr="00314966">
        <w:rPr>
          <w:b/>
          <w:lang w:val="en-US"/>
        </w:rPr>
        <w:t>Note</w:t>
      </w:r>
      <w:r w:rsidR="00B51388" w:rsidRPr="00314966">
        <w:rPr>
          <w:lang w:val="en-US"/>
        </w:rPr>
        <w:t>:</w:t>
      </w:r>
      <w:r w:rsidR="00B51388" w:rsidRPr="00314966">
        <w:rPr>
          <w:rStyle w:val="ComputerChar"/>
        </w:rPr>
        <w:t xml:space="preserve"> </w:t>
      </w:r>
      <w:r w:rsidR="00B51388" w:rsidRPr="00314966">
        <w:rPr>
          <w:lang w:val="en-US"/>
        </w:rPr>
        <w:t>At the time of writing the SVGAnnotation package did not have an appropriate binary version on CRAN. This might be the reason that the installation of medplot package fails</w:t>
      </w:r>
      <w:r w:rsidR="00B51388">
        <w:rPr>
          <w:lang w:val="en-US"/>
        </w:rPr>
        <w:t xml:space="preserve"> at this point. </w:t>
      </w:r>
      <w:r w:rsidR="00B51388" w:rsidRPr="00314966">
        <w:rPr>
          <w:lang w:val="en-US"/>
        </w:rPr>
        <w:t>For this package to install, run the installation from source:</w:t>
      </w:r>
      <w:r w:rsidR="00B51388" w:rsidRPr="00314966">
        <w:rPr>
          <w:lang w:val="en-US"/>
        </w:rPr>
        <w:br/>
      </w:r>
      <w:r w:rsidR="00B51388" w:rsidRPr="00314966">
        <w:rPr>
          <w:rStyle w:val="ComputerChar"/>
          <w:sz w:val="16"/>
        </w:rPr>
        <w:t>install.packages("SVGAnnotation", repos="http://www.omegahat.org/R", type="source")</w:t>
      </w:r>
      <w:r w:rsidR="00B51388" w:rsidRPr="00314966">
        <w:rPr>
          <w:rStyle w:val="ComputerChar"/>
          <w:sz w:val="16"/>
        </w:rPr>
        <w:br/>
      </w:r>
      <w:r w:rsidR="00B51388">
        <w:rPr>
          <w:lang w:val="en-US"/>
        </w:rPr>
        <w:t>Try</w:t>
      </w:r>
      <w:r w:rsidR="00B51388" w:rsidRPr="00314966">
        <w:rPr>
          <w:lang w:val="en-US"/>
        </w:rPr>
        <w:t xml:space="preserve"> running this line first and then repeating step </w:t>
      </w:r>
      <w:r w:rsidR="00B51388" w:rsidRPr="00314966">
        <w:rPr>
          <w:lang w:val="en-US"/>
        </w:rPr>
        <w:fldChar w:fldCharType="begin"/>
      </w:r>
      <w:r w:rsidR="00B51388" w:rsidRPr="00314966">
        <w:rPr>
          <w:lang w:val="en-US"/>
        </w:rPr>
        <w:instrText xml:space="preserve"> REF _Ref354002954 \r \h </w:instrText>
      </w:r>
      <w:r w:rsidR="00B51388" w:rsidRPr="00314966">
        <w:rPr>
          <w:lang w:val="en-US"/>
        </w:rPr>
      </w:r>
      <w:r w:rsidR="00B51388" w:rsidRPr="00314966">
        <w:rPr>
          <w:lang w:val="en-US"/>
        </w:rPr>
        <w:fldChar w:fldCharType="separate"/>
      </w:r>
      <w:r w:rsidR="002A74BA">
        <w:rPr>
          <w:lang w:val="en-US"/>
        </w:rPr>
        <w:t>4</w:t>
      </w:r>
      <w:r w:rsidR="00B51388" w:rsidRPr="00314966">
        <w:rPr>
          <w:lang w:val="en-US"/>
        </w:rPr>
        <w:fldChar w:fldCharType="end"/>
      </w:r>
      <w:r w:rsidR="00B51388" w:rsidRPr="00314966">
        <w:rPr>
          <w:lang w:val="en-US"/>
        </w:rPr>
        <w:t>.</w:t>
      </w:r>
    </w:p>
    <w:p w:rsidR="00BD2B7F" w:rsidRPr="00314966" w:rsidRDefault="00BD2B7F" w:rsidP="00281FD7">
      <w:pPr>
        <w:pStyle w:val="ListParagraph"/>
        <w:numPr>
          <w:ilvl w:val="0"/>
          <w:numId w:val="2"/>
        </w:numPr>
        <w:rPr>
          <w:lang w:val="en-US"/>
        </w:rPr>
      </w:pPr>
      <w:r w:rsidRPr="00314966">
        <w:rPr>
          <w:lang w:val="en-US"/>
        </w:rPr>
        <w:t>Load medplot package into library</w:t>
      </w:r>
      <w:r w:rsidR="002D085F" w:rsidRPr="00314966">
        <w:rPr>
          <w:lang w:val="en-US"/>
        </w:rPr>
        <w:t>:</w:t>
      </w:r>
      <w:r w:rsidRPr="00314966">
        <w:rPr>
          <w:lang w:val="en-US"/>
        </w:rPr>
        <w:br/>
      </w:r>
      <w:r w:rsidR="002D085F" w:rsidRPr="00314966">
        <w:rPr>
          <w:rStyle w:val="ComputerChar"/>
        </w:rPr>
        <w:t>library(medplot)</w:t>
      </w:r>
      <w:r w:rsidRPr="00314966">
        <w:rPr>
          <w:rStyle w:val="ComputerChar"/>
        </w:rPr>
        <w:br/>
      </w:r>
      <w:r w:rsidR="002D085F" w:rsidRPr="00314966">
        <w:rPr>
          <w:lang w:val="en-US"/>
        </w:rPr>
        <w:t xml:space="preserve">This command will </w:t>
      </w:r>
      <w:r w:rsidRPr="00314966">
        <w:rPr>
          <w:lang w:val="en-US"/>
        </w:rPr>
        <w:t>return something like</w:t>
      </w:r>
      <w:r w:rsidR="002D085F" w:rsidRPr="00314966">
        <w:rPr>
          <w:lang w:val="en-US"/>
        </w:rPr>
        <w:t xml:space="preserve"> </w:t>
      </w:r>
      <w:r w:rsidR="002D085F" w:rsidRPr="00314966">
        <w:rPr>
          <w:i/>
          <w:lang w:val="en-US"/>
        </w:rPr>
        <w:t>"... there is no package called 'medplot'</w:t>
      </w:r>
      <w:r w:rsidR="002D085F" w:rsidRPr="00314966">
        <w:rPr>
          <w:lang w:val="en-US"/>
        </w:rPr>
        <w:t xml:space="preserve">" if the </w:t>
      </w:r>
      <w:r w:rsidRPr="00314966">
        <w:rPr>
          <w:lang w:val="en-US"/>
        </w:rPr>
        <w:t>installation of medplot failed for some reason</w:t>
      </w:r>
      <w:r w:rsidR="002D085F" w:rsidRPr="00314966">
        <w:rPr>
          <w:lang w:val="en-US"/>
        </w:rPr>
        <w:t xml:space="preserve">. In that case </w:t>
      </w:r>
      <w:r w:rsidRPr="00314966">
        <w:rPr>
          <w:lang w:val="en-US"/>
        </w:rPr>
        <w:t xml:space="preserve">you need to </w:t>
      </w:r>
      <w:r w:rsidR="002D085F" w:rsidRPr="00314966">
        <w:rPr>
          <w:lang w:val="en-US"/>
        </w:rPr>
        <w:t xml:space="preserve">repeat </w:t>
      </w:r>
      <w:r w:rsidRPr="00314966">
        <w:rPr>
          <w:lang w:val="en-US"/>
        </w:rPr>
        <w:t>medplot installation steps</w:t>
      </w:r>
      <w:r w:rsidR="002D085F" w:rsidRPr="00314966">
        <w:rPr>
          <w:lang w:val="en-US"/>
        </w:rPr>
        <w:t>.</w:t>
      </w:r>
    </w:p>
    <w:p w:rsidR="00BD2B7F" w:rsidRPr="00314966" w:rsidRDefault="00BD2B7F" w:rsidP="006A7316">
      <w:pPr>
        <w:pStyle w:val="ListParagraph"/>
        <w:numPr>
          <w:ilvl w:val="0"/>
          <w:numId w:val="2"/>
        </w:numPr>
        <w:rPr>
          <w:lang w:val="en-US"/>
        </w:rPr>
      </w:pPr>
      <w:r w:rsidRPr="00314966">
        <w:rPr>
          <w:lang w:val="en-US"/>
        </w:rPr>
        <w:t>L</w:t>
      </w:r>
      <w:r w:rsidR="002D085F" w:rsidRPr="00314966">
        <w:rPr>
          <w:lang w:val="en-US"/>
        </w:rPr>
        <w:t xml:space="preserve">ook into the library (folder) on your computer, where </w:t>
      </w:r>
      <w:r w:rsidRPr="00314966">
        <w:rPr>
          <w:lang w:val="en-US"/>
        </w:rPr>
        <w:t xml:space="preserve">the medplot package is installed (e.g.: </w:t>
      </w:r>
      <w:r w:rsidRPr="00314966">
        <w:rPr>
          <w:lang w:val="en-US"/>
        </w:rPr>
        <w:br/>
      </w:r>
      <w:r w:rsidRPr="00314966">
        <w:rPr>
          <w:rStyle w:val="ComputerChar"/>
        </w:rPr>
        <w:t>C:\Program Files\R\R-2.15.2\library\medplot</w:t>
      </w:r>
      <w:r w:rsidRPr="00314966">
        <w:rPr>
          <w:lang w:val="en-US"/>
        </w:rPr>
        <w:t xml:space="preserve"> ).</w:t>
      </w:r>
      <w:r w:rsidR="006A7316">
        <w:rPr>
          <w:lang w:val="en-US"/>
        </w:rPr>
        <w:t xml:space="preserve"> You can retrieve the path of the folder by executing the command:</w:t>
      </w:r>
      <w:r w:rsidR="006A7316">
        <w:rPr>
          <w:lang w:val="en-US"/>
        </w:rPr>
        <w:br/>
      </w:r>
      <w:r w:rsidR="006A7316" w:rsidRPr="006A7316">
        <w:rPr>
          <w:rStyle w:val="ComputerChar"/>
        </w:rPr>
        <w:t>path.package("medplot")</w:t>
      </w:r>
      <w:r w:rsidRPr="00314966">
        <w:rPr>
          <w:lang w:val="en-US"/>
        </w:rPr>
        <w:br/>
      </w:r>
      <w:r w:rsidR="002D085F" w:rsidRPr="00314966">
        <w:rPr>
          <w:lang w:val="en-US"/>
        </w:rPr>
        <w:t xml:space="preserve">In </w:t>
      </w:r>
      <w:r w:rsidR="006A7316">
        <w:rPr>
          <w:lang w:val="en-US"/>
        </w:rPr>
        <w:t xml:space="preserve">its subfolder called </w:t>
      </w:r>
      <w:r w:rsidR="006A7316" w:rsidRPr="006A7316">
        <w:rPr>
          <w:rStyle w:val="ComputerChar"/>
        </w:rPr>
        <w:t>exdata</w:t>
      </w:r>
      <w:r w:rsidRPr="00314966">
        <w:rPr>
          <w:lang w:val="en-US"/>
        </w:rPr>
        <w:t>, you should</w:t>
      </w:r>
      <w:r w:rsidR="002D085F" w:rsidRPr="00314966">
        <w:rPr>
          <w:lang w:val="en-US"/>
        </w:rPr>
        <w:t xml:space="preserve"> find the Excel files which you will use in your work:</w:t>
      </w:r>
      <w:r w:rsidRPr="00314966">
        <w:rPr>
          <w:lang w:val="en-US"/>
        </w:rPr>
        <w:br/>
      </w:r>
      <w:r w:rsidR="004F033A" w:rsidRPr="00314966">
        <w:rPr>
          <w:rStyle w:val="ComputerChar"/>
        </w:rPr>
        <w:t>PlotTests</w:t>
      </w:r>
      <w:r w:rsidR="00C372F0">
        <w:rPr>
          <w:rStyle w:val="ComputerChar"/>
        </w:rPr>
        <w:t>_shiny</w:t>
      </w:r>
      <w:r w:rsidR="002D085F" w:rsidRPr="00314966">
        <w:rPr>
          <w:rStyle w:val="ComputerChar"/>
        </w:rPr>
        <w:t>.xlsm</w:t>
      </w:r>
      <w:r w:rsidR="002D085F" w:rsidRPr="00314966">
        <w:rPr>
          <w:lang w:val="en-US"/>
        </w:rPr>
        <w:t xml:space="preserve"> - plotting of test results </w:t>
      </w:r>
      <w:r w:rsidRPr="00314966">
        <w:rPr>
          <w:lang w:val="en-US"/>
        </w:rPr>
        <w:br/>
      </w:r>
      <w:r w:rsidR="004F033A" w:rsidRPr="00314966">
        <w:rPr>
          <w:rStyle w:val="ComputerChar"/>
        </w:rPr>
        <w:t>Plot</w:t>
      </w:r>
      <w:r w:rsidR="002D085F" w:rsidRPr="00314966">
        <w:rPr>
          <w:rStyle w:val="ComputerChar"/>
        </w:rPr>
        <w:t>Symptoms</w:t>
      </w:r>
      <w:r w:rsidR="00C372F0">
        <w:rPr>
          <w:rStyle w:val="ComputerChar"/>
        </w:rPr>
        <w:t>_shiny</w:t>
      </w:r>
      <w:r w:rsidR="002D085F" w:rsidRPr="00314966">
        <w:rPr>
          <w:rStyle w:val="ComputerChar"/>
        </w:rPr>
        <w:t>.xlsm</w:t>
      </w:r>
      <w:r w:rsidR="002D085F" w:rsidRPr="00314966">
        <w:rPr>
          <w:lang w:val="en-US"/>
        </w:rPr>
        <w:t xml:space="preserve"> - </w:t>
      </w:r>
      <w:r w:rsidRPr="00314966">
        <w:rPr>
          <w:lang w:val="en-US"/>
        </w:rPr>
        <w:t>plotting</w:t>
      </w:r>
      <w:r w:rsidR="002D085F" w:rsidRPr="00314966">
        <w:rPr>
          <w:lang w:val="en-US"/>
        </w:rPr>
        <w:t xml:space="preserve"> of symptoms found</w:t>
      </w:r>
    </w:p>
    <w:p w:rsidR="00314966" w:rsidRDefault="00B51388" w:rsidP="00B51388">
      <w:pPr>
        <w:pStyle w:val="Heading3"/>
        <w:rPr>
          <w:lang w:val="en-US"/>
        </w:rPr>
      </w:pPr>
      <w:bookmarkStart w:id="4" w:name="_Toc368248918"/>
      <w:r>
        <w:rPr>
          <w:lang w:val="en-US"/>
        </w:rPr>
        <w:t>Troubleshooting</w:t>
      </w:r>
      <w:bookmarkEnd w:id="4"/>
    </w:p>
    <w:p w:rsidR="00B51388" w:rsidRPr="00314966" w:rsidRDefault="00B51388" w:rsidP="00EB491B">
      <w:pPr>
        <w:pStyle w:val="ListParagraph"/>
        <w:ind w:left="0"/>
        <w:rPr>
          <w:lang w:val="en-US"/>
        </w:rPr>
      </w:pPr>
      <w:r w:rsidRPr="00314966">
        <w:rPr>
          <w:lang w:val="en-US"/>
        </w:rPr>
        <w:t xml:space="preserve">To check </w:t>
      </w:r>
      <w:r>
        <w:rPr>
          <w:lang w:val="en-US"/>
        </w:rPr>
        <w:t xml:space="preserve">whether and </w:t>
      </w:r>
      <w:r w:rsidRPr="00314966">
        <w:rPr>
          <w:lang w:val="en-US"/>
        </w:rPr>
        <w:t xml:space="preserve">where your medplot package is installed, you can run the library() command from your R console, which will open a window with a list of library locations and names: </w:t>
      </w:r>
      <w:r w:rsidRPr="00314966">
        <w:rPr>
          <w:lang w:val="en-US"/>
        </w:rPr>
        <w:br/>
      </w:r>
      <w:r w:rsidRPr="00314966">
        <w:rPr>
          <w:rStyle w:val="ComputerChar"/>
        </w:rPr>
        <w:t xml:space="preserve">library() </w:t>
      </w:r>
      <w:r w:rsidRPr="00314966">
        <w:rPr>
          <w:rStyle w:val="ComputerChar"/>
        </w:rPr>
        <w:br/>
      </w:r>
      <w:r w:rsidRPr="00314966">
        <w:rPr>
          <w:lang w:val="en-US"/>
        </w:rPr>
        <w:t>These packages should be installed:</w:t>
      </w:r>
    </w:p>
    <w:p w:rsidR="00B51388" w:rsidRPr="00314966" w:rsidRDefault="00B51388" w:rsidP="00B51388">
      <w:pPr>
        <w:rPr>
          <w:lang w:val="en-US"/>
        </w:rPr>
      </w:pPr>
      <w:r w:rsidRPr="00314966">
        <w:rPr>
          <w:lang w:val="en-US"/>
        </w:rPr>
        <w:tab/>
        <w:t>Cairo,</w:t>
      </w:r>
    </w:p>
    <w:p w:rsidR="00B51388" w:rsidRPr="00314966" w:rsidRDefault="00B51388" w:rsidP="00B51388">
      <w:pPr>
        <w:rPr>
          <w:lang w:val="en-US"/>
        </w:rPr>
      </w:pPr>
      <w:r w:rsidRPr="00314966">
        <w:rPr>
          <w:lang w:val="en-US"/>
        </w:rPr>
        <w:tab/>
        <w:t>gplots,</w:t>
      </w:r>
    </w:p>
    <w:p w:rsidR="00B51388" w:rsidRPr="00314966" w:rsidRDefault="00B51388" w:rsidP="00B51388">
      <w:pPr>
        <w:rPr>
          <w:lang w:val="en-US"/>
        </w:rPr>
      </w:pPr>
      <w:r w:rsidRPr="00314966">
        <w:rPr>
          <w:lang w:val="en-US"/>
        </w:rPr>
        <w:tab/>
        <w:t>RColorBrewer,</w:t>
      </w:r>
    </w:p>
    <w:p w:rsidR="00B51388" w:rsidRPr="00314966" w:rsidRDefault="00B51388" w:rsidP="00B51388">
      <w:pPr>
        <w:rPr>
          <w:lang w:val="en-US"/>
        </w:rPr>
      </w:pPr>
      <w:r w:rsidRPr="00314966">
        <w:rPr>
          <w:lang w:val="en-US"/>
        </w:rPr>
        <w:tab/>
        <w:t>XML,</w:t>
      </w:r>
    </w:p>
    <w:p w:rsidR="00B51388" w:rsidRPr="00314966" w:rsidRDefault="00B51388" w:rsidP="00B51388">
      <w:pPr>
        <w:rPr>
          <w:lang w:val="en-US"/>
        </w:rPr>
      </w:pPr>
      <w:r w:rsidRPr="00314966">
        <w:rPr>
          <w:lang w:val="en-US"/>
        </w:rPr>
        <w:tab/>
        <w:t>SVGAnnotation,</w:t>
      </w:r>
    </w:p>
    <w:p w:rsidR="00B51388" w:rsidRPr="00314966" w:rsidRDefault="00B51388" w:rsidP="00B51388">
      <w:pPr>
        <w:rPr>
          <w:lang w:val="en-US"/>
        </w:rPr>
      </w:pPr>
      <w:r w:rsidRPr="00314966">
        <w:rPr>
          <w:lang w:val="en-US"/>
        </w:rPr>
        <w:tab/>
        <w:t>shiny,</w:t>
      </w:r>
    </w:p>
    <w:p w:rsidR="00B51388" w:rsidRPr="00314966" w:rsidRDefault="00B51388" w:rsidP="00B51388">
      <w:pPr>
        <w:rPr>
          <w:lang w:val="en-US"/>
        </w:rPr>
      </w:pPr>
      <w:r w:rsidRPr="00314966">
        <w:rPr>
          <w:lang w:val="en-US"/>
        </w:rPr>
        <w:tab/>
        <w:t>scales,</w:t>
      </w:r>
    </w:p>
    <w:p w:rsidR="00B51388" w:rsidRPr="00314966" w:rsidRDefault="00B51388" w:rsidP="00B51388">
      <w:pPr>
        <w:rPr>
          <w:lang w:val="en-US"/>
        </w:rPr>
      </w:pPr>
      <w:r w:rsidRPr="00314966">
        <w:rPr>
          <w:lang w:val="en-US"/>
        </w:rPr>
        <w:tab/>
        <w:t>reshape2,</w:t>
      </w:r>
    </w:p>
    <w:p w:rsidR="00B51388" w:rsidRPr="00314966" w:rsidRDefault="00B51388" w:rsidP="00B51388">
      <w:pPr>
        <w:rPr>
          <w:lang w:val="en-US"/>
        </w:rPr>
      </w:pPr>
      <w:r w:rsidRPr="00314966">
        <w:rPr>
          <w:lang w:val="en-US"/>
        </w:rPr>
        <w:tab/>
        <w:t>ggplot2,</w:t>
      </w:r>
    </w:p>
    <w:p w:rsidR="00B51388" w:rsidRPr="00314966" w:rsidRDefault="00B51388" w:rsidP="00B51388">
      <w:pPr>
        <w:rPr>
          <w:lang w:val="en-US"/>
        </w:rPr>
      </w:pPr>
      <w:r w:rsidRPr="00314966">
        <w:rPr>
          <w:lang w:val="en-US"/>
        </w:rPr>
        <w:tab/>
        <w:t>seriation,</w:t>
      </w:r>
    </w:p>
    <w:p w:rsidR="00B51388" w:rsidRPr="00314966" w:rsidRDefault="00B51388" w:rsidP="00B51388">
      <w:pPr>
        <w:rPr>
          <w:lang w:val="en-US"/>
        </w:rPr>
      </w:pPr>
      <w:r w:rsidRPr="00314966">
        <w:rPr>
          <w:lang w:val="en-US"/>
        </w:rPr>
        <w:lastRenderedPageBreak/>
        <w:tab/>
        <w:t xml:space="preserve">medplot (This is our package; the others are needed for it to function. See example screenshot below, showing </w:t>
      </w:r>
      <w:r>
        <w:rPr>
          <w:lang w:val="en-US"/>
        </w:rPr>
        <w:t>some packages available in a</w:t>
      </w:r>
      <w:r w:rsidRPr="00314966">
        <w:rPr>
          <w:lang w:val="en-US"/>
        </w:rPr>
        <w:t xml:space="preserve"> library</w:t>
      </w:r>
      <w:r>
        <w:rPr>
          <w:lang w:val="en-US"/>
        </w:rPr>
        <w:t>.</w:t>
      </w:r>
      <w:r w:rsidRPr="00314966">
        <w:rPr>
          <w:lang w:val="en-US"/>
        </w:rPr>
        <w:t>)</w:t>
      </w:r>
      <w:r w:rsidRPr="00314966">
        <w:rPr>
          <w:noProof/>
          <w:lang w:eastAsia="sl-SI"/>
        </w:rPr>
        <w:drawing>
          <wp:inline distT="0" distB="0" distL="0" distR="0" wp14:anchorId="0D428826" wp14:editId="4C6DD153">
            <wp:extent cx="5760720" cy="11318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1131811"/>
                    </a:xfrm>
                    <a:prstGeom prst="rect">
                      <a:avLst/>
                    </a:prstGeom>
                  </pic:spPr>
                </pic:pic>
              </a:graphicData>
            </a:graphic>
          </wp:inline>
        </w:drawing>
      </w:r>
    </w:p>
    <w:p w:rsidR="00EB491B" w:rsidRDefault="00EB491B" w:rsidP="00EB491B">
      <w:pPr>
        <w:rPr>
          <w:lang w:val="en-US"/>
        </w:rPr>
      </w:pPr>
      <w:bookmarkStart w:id="5" w:name="_Ref354003075"/>
    </w:p>
    <w:p w:rsidR="00B51388" w:rsidRPr="00314966" w:rsidRDefault="00B51388">
      <w:pPr>
        <w:rPr>
          <w:lang w:val="en-US"/>
        </w:rPr>
      </w:pPr>
      <w:r w:rsidRPr="00EB491B">
        <w:rPr>
          <w:lang w:val="en-US"/>
        </w:rPr>
        <w:t>If it turns out some package is missing, try to install it manually by running:</w:t>
      </w:r>
      <w:r w:rsidRPr="00EB491B">
        <w:rPr>
          <w:lang w:val="en-US"/>
        </w:rPr>
        <w:br/>
      </w:r>
      <w:r w:rsidRPr="00314966">
        <w:rPr>
          <w:rStyle w:val="ComputerChar"/>
        </w:rPr>
        <w:t>install.packages("NAME_OF_PACKAGE")</w:t>
      </w:r>
      <w:r w:rsidRPr="00314966">
        <w:rPr>
          <w:rStyle w:val="ComputerChar"/>
        </w:rPr>
        <w:br/>
      </w:r>
      <w:r w:rsidRPr="00EB491B">
        <w:rPr>
          <w:lang w:val="en-US"/>
        </w:rPr>
        <w:t>For copy-paste ease of use, these are listed below:</w:t>
      </w:r>
      <w:r w:rsidRPr="00314966">
        <w:rPr>
          <w:rStyle w:val="ComputerChar"/>
        </w:rPr>
        <w:br/>
        <w:t>install.packages("Cairo")</w:t>
      </w:r>
      <w:r w:rsidRPr="00314966">
        <w:rPr>
          <w:rStyle w:val="ComputerChar"/>
        </w:rPr>
        <w:br/>
        <w:t>install.packages("RColorBrewer")</w:t>
      </w:r>
      <w:r w:rsidRPr="00314966">
        <w:rPr>
          <w:rStyle w:val="ComputerChar"/>
        </w:rPr>
        <w:br/>
        <w:t>install.packages("shiny")</w:t>
      </w:r>
      <w:r w:rsidRPr="00314966">
        <w:rPr>
          <w:rStyle w:val="ComputerChar"/>
        </w:rPr>
        <w:br/>
        <w:t>install.packages("scales")</w:t>
      </w:r>
      <w:r w:rsidRPr="00314966">
        <w:rPr>
          <w:rStyle w:val="ComputerChar"/>
        </w:rPr>
        <w:br/>
        <w:t>install.packages("reshape2")</w:t>
      </w:r>
      <w:r w:rsidRPr="00314966">
        <w:rPr>
          <w:rStyle w:val="ComputerChar"/>
        </w:rPr>
        <w:br/>
        <w:t>install.packages("gplots")</w:t>
      </w:r>
      <w:r w:rsidRPr="00314966">
        <w:rPr>
          <w:rStyle w:val="ComputerChar"/>
        </w:rPr>
        <w:br/>
        <w:t>install.packages("ggplot2")</w:t>
      </w:r>
      <w:r w:rsidRPr="00314966">
        <w:rPr>
          <w:rStyle w:val="ComputerChar"/>
        </w:rPr>
        <w:br/>
        <w:t>install.packages("seriation")</w:t>
      </w:r>
      <w:r w:rsidRPr="00314966">
        <w:rPr>
          <w:rStyle w:val="ComputerChar"/>
        </w:rPr>
        <w:br/>
        <w:t>install.packages("XML")</w:t>
      </w:r>
      <w:r w:rsidRPr="00314966">
        <w:rPr>
          <w:rStyle w:val="ComputerChar"/>
        </w:rPr>
        <w:br/>
      </w:r>
      <w:bookmarkEnd w:id="5"/>
    </w:p>
    <w:p w:rsidR="00EB491B" w:rsidRDefault="00EB491B">
      <w:pPr>
        <w:rPr>
          <w:rFonts w:asciiTheme="majorHAnsi" w:eastAsiaTheme="majorEastAsia" w:hAnsiTheme="majorHAnsi" w:cstheme="majorBidi"/>
          <w:b/>
          <w:bCs/>
          <w:color w:val="365F91" w:themeColor="accent1" w:themeShade="BF"/>
          <w:sz w:val="28"/>
          <w:szCs w:val="28"/>
          <w:lang w:val="en-US"/>
        </w:rPr>
      </w:pPr>
      <w:bookmarkStart w:id="6" w:name="_Toc355642194"/>
      <w:r>
        <w:rPr>
          <w:lang w:val="en-US"/>
        </w:rPr>
        <w:br w:type="page"/>
      </w:r>
    </w:p>
    <w:p w:rsidR="00314966" w:rsidRPr="00314966" w:rsidRDefault="00314966" w:rsidP="00314966">
      <w:pPr>
        <w:pStyle w:val="Heading1"/>
        <w:rPr>
          <w:lang w:val="en-US"/>
        </w:rPr>
      </w:pPr>
      <w:bookmarkStart w:id="7" w:name="_Toc368248919"/>
      <w:r w:rsidRPr="00314966">
        <w:rPr>
          <w:lang w:val="en-US"/>
        </w:rPr>
        <w:lastRenderedPageBreak/>
        <w:t xml:space="preserve">Package </w:t>
      </w:r>
      <w:r w:rsidRPr="00314966">
        <w:rPr>
          <w:rFonts w:ascii="Courier New" w:hAnsi="Courier New" w:cs="Courier New"/>
          <w:lang w:val="en-US"/>
        </w:rPr>
        <w:t>medplot</w:t>
      </w:r>
      <w:r w:rsidRPr="00314966">
        <w:rPr>
          <w:lang w:val="en-US"/>
        </w:rPr>
        <w:t xml:space="preserve"> usage instructions</w:t>
      </w:r>
      <w:bookmarkEnd w:id="6"/>
      <w:bookmarkEnd w:id="7"/>
    </w:p>
    <w:p w:rsidR="00314966" w:rsidRPr="00314966" w:rsidRDefault="00314966" w:rsidP="00314966">
      <w:pPr>
        <w:rPr>
          <w:lang w:val="en-US"/>
        </w:rPr>
      </w:pPr>
      <w:r w:rsidRPr="00314966">
        <w:rPr>
          <w:lang w:val="en-US"/>
        </w:rPr>
        <w:t>The medplot package contains several MS Excel (</w:t>
      </w:r>
      <w:hyperlink r:id="rId16" w:history="1">
        <w:r w:rsidRPr="00314966">
          <w:rPr>
            <w:rStyle w:val="Hyperlink"/>
            <w:lang w:val="en-US"/>
          </w:rPr>
          <w:t>http://office.microsoft.com/en-us/excel/</w:t>
        </w:r>
      </w:hyperlink>
      <w:r w:rsidRPr="00314966">
        <w:rPr>
          <w:lang w:val="en-US"/>
        </w:rPr>
        <w:t>) files which you can fill with your own data (</w:t>
      </w:r>
      <w:r w:rsidR="004B7394">
        <w:rPr>
          <w:lang w:val="en-US"/>
        </w:rPr>
        <w:t>we will</w:t>
      </w:r>
      <w:r w:rsidRPr="00314966">
        <w:rPr>
          <w:lang w:val="en-US"/>
        </w:rPr>
        <w:t xml:space="preserve"> call them template files). You can generate graphs from this data </w:t>
      </w:r>
      <w:r w:rsidR="004B7394">
        <w:rPr>
          <w:lang w:val="en-US"/>
        </w:rPr>
        <w:t>by uploading the files to a web server run by the shiny R package</w:t>
      </w:r>
      <w:r w:rsidR="006C3EFB">
        <w:rPr>
          <w:lang w:val="en-US"/>
        </w:rPr>
        <w:t xml:space="preserve"> </w:t>
      </w:r>
      <w:r w:rsidR="006C3EFB">
        <w:rPr>
          <w:lang w:val="en-US"/>
        </w:rPr>
        <w:fldChar w:fldCharType="begin" w:fldLock="1"/>
      </w:r>
      <w:r w:rsidR="006C3EFB">
        <w:rPr>
          <w:lang w:val="en-US"/>
        </w:rPr>
        <w:instrText>ADDIN CSL_CITATION { "citationItems" : [ { "id" : "ITEM-1", "itemData" : { "author" : [ { "dropping-particle" : "", "family" : "RStudio", "given" : "", "non-dropping-particle" : "", "parse-names" : false, "suffix" : "" }, { "dropping-particle" : "", "family" : "Inc.", "given" : "", "non-dropping-particle" : "", "parse-names" : false, "suffix" : "" } ], "id" : "ITEM-1", "issued" : { "date-parts" : [ [ "2013" ] ] }, "note" : "R package version 0.5.0", "title" : "shiny: Web Application Framework for R", "type" : "article" }, "uris" : [ "http://www.mendeley.com/documents/?uuid=a6b63eff-d6b1-4bac-87c2-6ba08e04b9fa" ] } ], "mendeley" : { "previouslyFormattedCitation" : "(RStudio &amp; Inc., 2013)" }, "properties" : { "noteIndex" : 0 }, "schema" : "https://github.com/citation-style-language/schema/raw/master/csl-citation.json" }</w:instrText>
      </w:r>
      <w:r w:rsidR="006C3EFB">
        <w:rPr>
          <w:lang w:val="en-US"/>
        </w:rPr>
        <w:fldChar w:fldCharType="separate"/>
      </w:r>
      <w:r w:rsidR="006C3EFB" w:rsidRPr="006C3EFB">
        <w:rPr>
          <w:noProof/>
          <w:lang w:val="en-US"/>
        </w:rPr>
        <w:t>(RStudio &amp; Inc., 2013)</w:t>
      </w:r>
      <w:r w:rsidR="006C3EFB">
        <w:rPr>
          <w:lang w:val="en-US"/>
        </w:rPr>
        <w:fldChar w:fldCharType="end"/>
      </w:r>
      <w:r w:rsidR="004B7394">
        <w:rPr>
          <w:lang w:val="en-US"/>
        </w:rPr>
        <w:t xml:space="preserve">. The package interfaces with R statistical environment </w:t>
      </w:r>
      <w:r w:rsidR="004B7394" w:rsidRPr="00314966">
        <w:rPr>
          <w:lang w:val="en-US"/>
        </w:rPr>
        <w:fldChar w:fldCharType="begin" w:fldLock="1"/>
      </w:r>
      <w:r w:rsidR="006C3EFB">
        <w:rPr>
          <w:lang w:val="en-US"/>
        </w:rPr>
        <w:instrText>ADDIN CSL_CITATION { "citationItems" : [ { "id" : "ITEM-1", "itemData" : { "author" : [ { "dropping-particle" : "", "family" : "R Core Team", "given" : "", "non-dropping-particle" : "", "parse-names" : false, "suffix" : "" } ], "id" : "ITEM-1", "issued" : { "date-parts" : [ [ "2013" ] ] }, "note" : "{ISBN} 3-900051-07-0", "publisher-place" : "Vienna, Austria", "title" : "R: A Language and Environment for Statistical Computing", "type" : "article" }, "uris" : [ "http://www.mendeley.com/documents/?uuid=10bf4d7f-b2c1-4c76-94d1-d097c65565c8" ] } ], "mendeley" : { "previouslyFormattedCitation" : "(R Core Team, 2013)" }, "properties" : { "noteIndex" : 0 }, "schema" : "https://github.com/citation-style-language/schema/raw/master/csl-citation.json" }</w:instrText>
      </w:r>
      <w:r w:rsidR="004B7394" w:rsidRPr="00314966">
        <w:rPr>
          <w:lang w:val="en-US"/>
        </w:rPr>
        <w:fldChar w:fldCharType="separate"/>
      </w:r>
      <w:r w:rsidR="004B7394" w:rsidRPr="00314966">
        <w:rPr>
          <w:noProof/>
          <w:lang w:val="en-US"/>
        </w:rPr>
        <w:t>(R Core Team, 2013)</w:t>
      </w:r>
      <w:r w:rsidR="004B7394" w:rsidRPr="00314966">
        <w:rPr>
          <w:lang w:val="en-US"/>
        </w:rPr>
        <w:fldChar w:fldCharType="end"/>
      </w:r>
      <w:r w:rsidR="004B7394">
        <w:rPr>
          <w:lang w:val="en-US"/>
        </w:rPr>
        <w:t xml:space="preserve"> to generate the graphs in a web browser. </w:t>
      </w:r>
    </w:p>
    <w:p w:rsidR="00314966" w:rsidRPr="00314966" w:rsidRDefault="00314966" w:rsidP="00314966">
      <w:pPr>
        <w:rPr>
          <w:lang w:val="en-US"/>
        </w:rPr>
      </w:pPr>
      <w:r w:rsidRPr="00314966">
        <w:rPr>
          <w:lang w:val="en-US"/>
        </w:rPr>
        <w:t xml:space="preserve">We will assume you have successfully installed the </w:t>
      </w:r>
      <w:r w:rsidRPr="00314966">
        <w:rPr>
          <w:i/>
          <w:lang w:val="en-US"/>
        </w:rPr>
        <w:t>medplot</w:t>
      </w:r>
      <w:r w:rsidRPr="00314966">
        <w:rPr>
          <w:lang w:val="en-US"/>
        </w:rPr>
        <w:t xml:space="preserve"> package for the R language and all the other required packages (</w:t>
      </w:r>
      <w:r w:rsidR="004B7394">
        <w:rPr>
          <w:lang w:val="en-US"/>
        </w:rPr>
        <w:t>as described in previous chapters</w:t>
      </w:r>
      <w:r w:rsidRPr="00314966">
        <w:rPr>
          <w:lang w:val="en-US"/>
        </w:rPr>
        <w:t xml:space="preserve">). </w:t>
      </w:r>
    </w:p>
    <w:p w:rsidR="00314966" w:rsidRPr="00314966" w:rsidRDefault="00314966" w:rsidP="00314966">
      <w:pPr>
        <w:rPr>
          <w:lang w:val="en-US"/>
        </w:rPr>
      </w:pPr>
      <w:r w:rsidRPr="00314966">
        <w:rPr>
          <w:lang w:val="en-US"/>
        </w:rPr>
        <w:t>You can find the Excel template files in the</w:t>
      </w:r>
      <w:r w:rsidR="006A7316">
        <w:rPr>
          <w:lang w:val="en-US"/>
        </w:rPr>
        <w:t xml:space="preserve"> </w:t>
      </w:r>
      <w:r w:rsidR="006A7316" w:rsidRPr="006A7316">
        <w:rPr>
          <w:rStyle w:val="ComputerChar"/>
        </w:rPr>
        <w:t>exdata</w:t>
      </w:r>
      <w:r w:rsidR="006A7316">
        <w:rPr>
          <w:lang w:val="en-US"/>
        </w:rPr>
        <w:t xml:space="preserve"> subfolder</w:t>
      </w:r>
      <w:r w:rsidRPr="00314966">
        <w:rPr>
          <w:lang w:val="en-US"/>
        </w:rPr>
        <w:t xml:space="preserve"> of the medplot package folder. To see where your medplot package is </w:t>
      </w:r>
      <w:r w:rsidR="004B7394" w:rsidRPr="00314966">
        <w:rPr>
          <w:lang w:val="en-US"/>
        </w:rPr>
        <w:t>installed</w:t>
      </w:r>
      <w:r w:rsidRPr="00314966">
        <w:rPr>
          <w:lang w:val="en-US"/>
        </w:rPr>
        <w:t xml:space="preserve"> issue the following command</w:t>
      </w:r>
      <w:r w:rsidR="002B5DDD">
        <w:rPr>
          <w:lang w:val="en-US"/>
        </w:rPr>
        <w:t>s</w:t>
      </w:r>
      <w:r w:rsidRPr="00314966">
        <w:rPr>
          <w:lang w:val="en-US"/>
        </w:rPr>
        <w:t xml:space="preserve"> at the R prompt:</w:t>
      </w:r>
    </w:p>
    <w:p w:rsidR="00314966" w:rsidRPr="00314966" w:rsidRDefault="002B5DDD" w:rsidP="00314966">
      <w:pPr>
        <w:pStyle w:val="Computer"/>
      </w:pPr>
      <w:r w:rsidRPr="00314966">
        <w:t xml:space="preserve">&gt; </w:t>
      </w:r>
      <w:r>
        <w:rPr>
          <w:rStyle w:val="ComputerChar"/>
        </w:rPr>
        <w:t>library</w:t>
      </w:r>
      <w:r w:rsidRPr="006A7316">
        <w:rPr>
          <w:rStyle w:val="ComputerChar"/>
        </w:rPr>
        <w:t>("medplot")</w:t>
      </w:r>
      <w:r>
        <w:rPr>
          <w:rStyle w:val="ComputerChar"/>
        </w:rPr>
        <w:br/>
      </w:r>
      <w:r w:rsidR="00314966" w:rsidRPr="00314966">
        <w:t xml:space="preserve">&gt; </w:t>
      </w:r>
      <w:r w:rsidR="006A7316" w:rsidRPr="006A7316">
        <w:rPr>
          <w:rStyle w:val="ComputerChar"/>
        </w:rPr>
        <w:t>path.package("medplot")</w:t>
      </w:r>
    </w:p>
    <w:p w:rsidR="00314966" w:rsidRPr="00314966" w:rsidRDefault="002B5DDD" w:rsidP="00314966">
      <w:pPr>
        <w:rPr>
          <w:lang w:val="en-US"/>
        </w:rPr>
      </w:pPr>
      <w:r>
        <w:rPr>
          <w:noProof/>
          <w:lang w:eastAsia="sl-SI"/>
        </w:rPr>
        <w:drawing>
          <wp:inline distT="0" distB="0" distL="0" distR="0" wp14:anchorId="36F42F3B" wp14:editId="50C4CB3E">
            <wp:extent cx="4429125" cy="742950"/>
            <wp:effectExtent l="0" t="0" r="9525"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29125" cy="742950"/>
                    </a:xfrm>
                    <a:prstGeom prst="rect">
                      <a:avLst/>
                    </a:prstGeom>
                  </pic:spPr>
                </pic:pic>
              </a:graphicData>
            </a:graphic>
          </wp:inline>
        </w:drawing>
      </w:r>
    </w:p>
    <w:p w:rsidR="00314966" w:rsidRPr="00314966" w:rsidRDefault="00314966" w:rsidP="00314966">
      <w:pPr>
        <w:rPr>
          <w:lang w:val="en-US"/>
        </w:rPr>
      </w:pPr>
      <w:r w:rsidRPr="00314966">
        <w:rPr>
          <w:lang w:val="en-US"/>
        </w:rPr>
        <w:t>E.g.: the screenshot reveals the medplot package is inside the folder C:/Users/Crt Ahlin/R/win-library/</w:t>
      </w:r>
      <w:r w:rsidR="002B5DDD">
        <w:rPr>
          <w:lang w:val="en-US"/>
        </w:rPr>
        <w:t>3.0/medplot</w:t>
      </w:r>
      <w:r w:rsidRPr="00314966">
        <w:rPr>
          <w:lang w:val="en-US"/>
        </w:rPr>
        <w:t>.</w:t>
      </w:r>
    </w:p>
    <w:p w:rsidR="00314966" w:rsidRPr="00314966" w:rsidRDefault="00314966" w:rsidP="00314966">
      <w:pPr>
        <w:rPr>
          <w:lang w:val="en-US"/>
        </w:rPr>
      </w:pPr>
      <w:r w:rsidRPr="00314966">
        <w:rPr>
          <w:lang w:val="en-US"/>
        </w:rPr>
        <w:t xml:space="preserve">Navigate to the folder where medplot is installed, and enter the </w:t>
      </w:r>
      <w:r w:rsidR="002B5DDD" w:rsidRPr="002B5DDD">
        <w:rPr>
          <w:rStyle w:val="ComputerChar"/>
        </w:rPr>
        <w:t>exdata</w:t>
      </w:r>
      <w:r w:rsidRPr="00314966">
        <w:rPr>
          <w:lang w:val="en-US"/>
        </w:rPr>
        <w:t xml:space="preserve"> subfolder. </w:t>
      </w:r>
    </w:p>
    <w:p w:rsidR="00314966" w:rsidRPr="00314966" w:rsidRDefault="006C3EFB" w:rsidP="00314966">
      <w:pPr>
        <w:rPr>
          <w:lang w:val="en-US"/>
        </w:rPr>
      </w:pPr>
      <w:r>
        <w:rPr>
          <w:noProof/>
          <w:lang w:eastAsia="sl-SI"/>
        </w:rPr>
        <w:drawing>
          <wp:inline distT="0" distB="0" distL="0" distR="0" wp14:anchorId="2354A4D3" wp14:editId="3EBDCBCE">
            <wp:extent cx="5760720" cy="2318742"/>
            <wp:effectExtent l="0" t="0" r="0" b="5715"/>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2318742"/>
                    </a:xfrm>
                    <a:prstGeom prst="rect">
                      <a:avLst/>
                    </a:prstGeom>
                  </pic:spPr>
                </pic:pic>
              </a:graphicData>
            </a:graphic>
          </wp:inline>
        </w:drawing>
      </w:r>
      <w:r w:rsidR="00314966" w:rsidRPr="00314966">
        <w:rPr>
          <w:lang w:val="en-US"/>
        </w:rPr>
        <w:t xml:space="preserve">E.g.: the contents of the </w:t>
      </w:r>
      <w:r w:rsidR="002B5DDD">
        <w:rPr>
          <w:lang w:val="en-US"/>
        </w:rPr>
        <w:t>exdata</w:t>
      </w:r>
      <w:r w:rsidR="00314966" w:rsidRPr="00314966">
        <w:rPr>
          <w:lang w:val="en-US"/>
        </w:rPr>
        <w:t xml:space="preserve"> subfolder.</w:t>
      </w:r>
    </w:p>
    <w:p w:rsidR="00314966" w:rsidRPr="00314966" w:rsidRDefault="00314966" w:rsidP="00314966">
      <w:pPr>
        <w:rPr>
          <w:lang w:val="en-US"/>
        </w:rPr>
      </w:pPr>
      <w:r w:rsidRPr="00314966">
        <w:rPr>
          <w:lang w:val="en-US"/>
        </w:rPr>
        <w:t>The</w:t>
      </w:r>
      <w:r w:rsidR="006C3EFB">
        <w:rPr>
          <w:lang w:val="en-US"/>
        </w:rPr>
        <w:t xml:space="preserve"> appropriate</w:t>
      </w:r>
      <w:r w:rsidRPr="00314966">
        <w:rPr>
          <w:lang w:val="en-US"/>
        </w:rPr>
        <w:t xml:space="preserve"> Excel template files have the </w:t>
      </w:r>
      <w:r w:rsidR="006C3EFB">
        <w:rPr>
          <w:lang w:val="en-US"/>
        </w:rPr>
        <w:t>“_shiny</w:t>
      </w:r>
      <w:r w:rsidRPr="00314966">
        <w:rPr>
          <w:lang w:val="en-US"/>
        </w:rPr>
        <w:t>.xsl</w:t>
      </w:r>
      <w:r w:rsidR="004B7394">
        <w:rPr>
          <w:lang w:val="en-US"/>
        </w:rPr>
        <w:t>x</w:t>
      </w:r>
      <w:r w:rsidR="006C3EFB">
        <w:rPr>
          <w:lang w:val="en-US"/>
        </w:rPr>
        <w:t>”</w:t>
      </w:r>
      <w:r w:rsidRPr="00314966">
        <w:rPr>
          <w:lang w:val="en-US"/>
        </w:rPr>
        <w:t xml:space="preserve"> suffix</w:t>
      </w:r>
      <w:r w:rsidR="00DA7B1A">
        <w:rPr>
          <w:lang w:val="en-US"/>
        </w:rPr>
        <w:t xml:space="preserve">. </w:t>
      </w:r>
      <w:r w:rsidRPr="00314966">
        <w:rPr>
          <w:lang w:val="en-US"/>
        </w:rPr>
        <w:t xml:space="preserve">Copy these files to your favorite working folder. You can also rename them, if you wish. </w:t>
      </w:r>
      <w:r w:rsidRPr="00314966">
        <w:rPr>
          <w:b/>
          <w:lang w:val="en-US"/>
        </w:rPr>
        <w:t>Always work on these copies to avoid losing data when updating the medplot package.</w:t>
      </w:r>
      <w:r w:rsidR="00DA7B1A">
        <w:rPr>
          <w:b/>
          <w:lang w:val="en-US"/>
        </w:rPr>
        <w:t xml:space="preserve"> The versions in the exdata folder get overwritten at each medplot package update.</w:t>
      </w:r>
    </w:p>
    <w:p w:rsidR="00314966" w:rsidRPr="00314966" w:rsidRDefault="00314966" w:rsidP="00314966">
      <w:pPr>
        <w:pStyle w:val="Heading2"/>
        <w:rPr>
          <w:lang w:val="en-US"/>
        </w:rPr>
      </w:pPr>
      <w:bookmarkStart w:id="8" w:name="_Toc355642195"/>
      <w:bookmarkStart w:id="9" w:name="_Toc368248920"/>
      <w:r w:rsidRPr="00314966">
        <w:rPr>
          <w:lang w:val="en-US"/>
        </w:rPr>
        <w:lastRenderedPageBreak/>
        <w:t>General usage instructions</w:t>
      </w:r>
      <w:bookmarkEnd w:id="8"/>
      <w:bookmarkEnd w:id="9"/>
    </w:p>
    <w:p w:rsidR="00314966" w:rsidRPr="00314966" w:rsidRDefault="00314966" w:rsidP="00314966">
      <w:pPr>
        <w:pStyle w:val="Heading3"/>
        <w:rPr>
          <w:lang w:val="en-US"/>
        </w:rPr>
      </w:pPr>
      <w:bookmarkStart w:id="10" w:name="_Toc355642198"/>
      <w:bookmarkStart w:id="11" w:name="_Toc368248921"/>
      <w:r w:rsidRPr="00314966">
        <w:rPr>
          <w:lang w:val="en-US"/>
        </w:rPr>
        <w:t>Protected cells and sheets</w:t>
      </w:r>
      <w:bookmarkEnd w:id="10"/>
      <w:bookmarkEnd w:id="11"/>
    </w:p>
    <w:p w:rsidR="00314966" w:rsidRPr="00314966" w:rsidRDefault="00314966" w:rsidP="006C3EFB">
      <w:pPr>
        <w:rPr>
          <w:lang w:val="en-US"/>
        </w:rPr>
      </w:pPr>
      <w:r w:rsidRPr="00314966">
        <w:rPr>
          <w:lang w:val="en-US"/>
        </w:rPr>
        <w:t xml:space="preserve">The sheets and cells in the Excel template files are protected in a sense, that the user cannot edit cells that he is not supposed to edit. The protection can be removed by users (no password is used), but this is discouraged as more mistakes are possible without protection enabled. </w:t>
      </w:r>
    </w:p>
    <w:p w:rsidR="00314966" w:rsidRPr="00314966" w:rsidRDefault="00314966" w:rsidP="00314966">
      <w:pPr>
        <w:pStyle w:val="Heading2"/>
        <w:rPr>
          <w:lang w:val="en-US"/>
        </w:rPr>
      </w:pPr>
      <w:bookmarkStart w:id="12" w:name="_Toc355642200"/>
      <w:bookmarkStart w:id="13" w:name="_Toc368248922"/>
      <w:r w:rsidRPr="00314966">
        <w:rPr>
          <w:lang w:val="en-US"/>
        </w:rPr>
        <w:t>PlotSymptoms</w:t>
      </w:r>
      <w:r w:rsidR="00EA7822">
        <w:rPr>
          <w:lang w:val="en-US"/>
        </w:rPr>
        <w:t>_shiny</w:t>
      </w:r>
      <w:r w:rsidR="00F76BE4">
        <w:rPr>
          <w:lang w:val="en-US"/>
        </w:rPr>
        <w:t>.xlsx</w:t>
      </w:r>
      <w:r w:rsidRPr="00314966">
        <w:rPr>
          <w:lang w:val="en-US"/>
        </w:rPr>
        <w:t xml:space="preserve"> spreadsheet usage instructions</w:t>
      </w:r>
      <w:bookmarkEnd w:id="12"/>
      <w:bookmarkEnd w:id="13"/>
    </w:p>
    <w:p w:rsidR="00314966" w:rsidRPr="00314966" w:rsidRDefault="00314966" w:rsidP="00314966">
      <w:pPr>
        <w:rPr>
          <w:lang w:val="en-US"/>
        </w:rPr>
      </w:pPr>
      <w:r w:rsidRPr="00314966">
        <w:rPr>
          <w:lang w:val="en-US"/>
        </w:rPr>
        <w:t>PlotSymptoms</w:t>
      </w:r>
      <w:r w:rsidR="006C3EFB">
        <w:rPr>
          <w:lang w:val="en-US"/>
        </w:rPr>
        <w:t>_shiny</w:t>
      </w:r>
      <w:r w:rsidR="00F76BE4">
        <w:rPr>
          <w:lang w:val="en-US"/>
        </w:rPr>
        <w:t>.xlsx</w:t>
      </w:r>
      <w:bookmarkStart w:id="14" w:name="_GoBack"/>
      <w:bookmarkEnd w:id="14"/>
      <w:r w:rsidRPr="00314966">
        <w:rPr>
          <w:lang w:val="en-US"/>
        </w:rPr>
        <w:t xml:space="preserve"> relies on the R </w:t>
      </w:r>
      <w:r w:rsidRPr="00314966">
        <w:rPr>
          <w:rStyle w:val="ComputerChar"/>
        </w:rPr>
        <w:t>shiny</w:t>
      </w:r>
      <w:r w:rsidRPr="00314966">
        <w:rPr>
          <w:lang w:val="en-US"/>
        </w:rPr>
        <w:t xml:space="preserve"> package </w:t>
      </w:r>
      <w:r w:rsidRPr="00314966">
        <w:rPr>
          <w:lang w:val="en-US"/>
        </w:rPr>
        <w:fldChar w:fldCharType="begin" w:fldLock="1"/>
      </w:r>
      <w:r w:rsidR="006C3EFB">
        <w:rPr>
          <w:lang w:val="en-US"/>
        </w:rPr>
        <w:instrText>ADDIN CSL_CITATION { "citationItems" : [ { "id" : "ITEM-1", "itemData" : { "author" : [ { "dropping-particle" : "", "family" : "RStudio", "given" : "", "non-dropping-particle" : "", "parse-names" : false, "suffix" : "" }, { "dropping-particle" : "", "family" : "Inc.", "given" : "", "non-dropping-particle" : "", "parse-names" : false, "suffix" : "" } ], "id" : "ITEM-1", "issued" : { "date-parts" : [ [ "2013" ] ] }, "note" : "R package version 0.5.0", "title" : "shiny: Web Application Framework for R", "type" : "article" }, "uris" : [ "http://www.mendeley.com/documents/?uuid=a6b63eff-d6b1-4bac-87c2-6ba08e04b9fa" ] } ], "mendeley" : { "previouslyFormattedCitation" : "(RStudio &amp; Inc., 2013)" }, "properties" : { "noteIndex" : 0 }, "schema" : "https://github.com/citation-style-language/schema/raw/master/csl-citation.json" }</w:instrText>
      </w:r>
      <w:r w:rsidRPr="00314966">
        <w:rPr>
          <w:lang w:val="en-US"/>
        </w:rPr>
        <w:fldChar w:fldCharType="separate"/>
      </w:r>
      <w:r w:rsidRPr="00314966">
        <w:rPr>
          <w:noProof/>
          <w:lang w:val="en-US"/>
        </w:rPr>
        <w:t>(RStudio &amp; Inc., 2013)</w:t>
      </w:r>
      <w:r w:rsidRPr="00314966">
        <w:rPr>
          <w:lang w:val="en-US"/>
        </w:rPr>
        <w:fldChar w:fldCharType="end"/>
      </w:r>
      <w:r w:rsidRPr="00314966">
        <w:rPr>
          <w:lang w:val="en-US"/>
        </w:rPr>
        <w:t xml:space="preserve">, which runs </w:t>
      </w:r>
      <w:r w:rsidR="00EA7822">
        <w:rPr>
          <w:lang w:val="en-US"/>
        </w:rPr>
        <w:t>behind a</w:t>
      </w:r>
      <w:r w:rsidRPr="00314966">
        <w:rPr>
          <w:lang w:val="en-US"/>
        </w:rPr>
        <w:t xml:space="preserve"> web server and renders a plot the user can manipulate via a web browser.</w:t>
      </w:r>
    </w:p>
    <w:p w:rsidR="00314966" w:rsidRPr="00314966" w:rsidRDefault="00314966" w:rsidP="00314966">
      <w:pPr>
        <w:rPr>
          <w:lang w:val="en-US"/>
        </w:rPr>
      </w:pPr>
      <w:r w:rsidRPr="00314966">
        <w:rPr>
          <w:lang w:val="en-US"/>
        </w:rPr>
        <w:t>The PlotSymptoms.xlsm contains the following sheets:</w:t>
      </w:r>
    </w:p>
    <w:p w:rsidR="00314966" w:rsidRPr="00314966" w:rsidRDefault="00314966" w:rsidP="00314966">
      <w:pPr>
        <w:pStyle w:val="ListParagraph"/>
        <w:numPr>
          <w:ilvl w:val="0"/>
          <w:numId w:val="8"/>
        </w:numPr>
        <w:rPr>
          <w:lang w:val="en-US"/>
        </w:rPr>
      </w:pPr>
      <w:r w:rsidRPr="00314966">
        <w:rPr>
          <w:lang w:val="en-US"/>
        </w:rPr>
        <w:t>DATA</w:t>
      </w:r>
    </w:p>
    <w:p w:rsidR="00314966" w:rsidRPr="00314966" w:rsidRDefault="00314966" w:rsidP="00314966">
      <w:pPr>
        <w:pStyle w:val="ListParagraph"/>
        <w:numPr>
          <w:ilvl w:val="0"/>
          <w:numId w:val="8"/>
        </w:numPr>
        <w:rPr>
          <w:lang w:val="en-US"/>
        </w:rPr>
      </w:pPr>
      <w:r w:rsidRPr="00314966">
        <w:rPr>
          <w:lang w:val="en-US"/>
        </w:rPr>
        <w:t>PATIENTS</w:t>
      </w:r>
    </w:p>
    <w:p w:rsidR="00314966" w:rsidRPr="00314966" w:rsidRDefault="00EA7822" w:rsidP="00314966">
      <w:pPr>
        <w:rPr>
          <w:lang w:val="en-US"/>
        </w:rPr>
      </w:pPr>
      <w:r>
        <w:rPr>
          <w:noProof/>
          <w:lang w:eastAsia="sl-SI"/>
        </w:rPr>
        <w:drawing>
          <wp:inline distT="0" distB="0" distL="0" distR="0" wp14:anchorId="3CE4821A" wp14:editId="255FED99">
            <wp:extent cx="3248025" cy="809625"/>
            <wp:effectExtent l="0" t="0" r="9525" b="952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48025" cy="809625"/>
                    </a:xfrm>
                    <a:prstGeom prst="rect">
                      <a:avLst/>
                    </a:prstGeom>
                  </pic:spPr>
                </pic:pic>
              </a:graphicData>
            </a:graphic>
          </wp:inline>
        </w:drawing>
      </w:r>
    </w:p>
    <w:p w:rsidR="00314966" w:rsidRPr="00314966" w:rsidRDefault="00314966" w:rsidP="00314966">
      <w:pPr>
        <w:rPr>
          <w:lang w:val="en-US"/>
        </w:rPr>
      </w:pPr>
      <w:r w:rsidRPr="00314966">
        <w:rPr>
          <w:lang w:val="en-US"/>
        </w:rPr>
        <w:t>E.g.: Sheets in PlotSymptoms.xlsm.</w:t>
      </w:r>
    </w:p>
    <w:p w:rsidR="00314966" w:rsidRPr="00314966" w:rsidRDefault="00314966" w:rsidP="00314966">
      <w:pPr>
        <w:rPr>
          <w:lang w:val="en-US"/>
        </w:rPr>
      </w:pPr>
      <w:r w:rsidRPr="00314966">
        <w:rPr>
          <w:lang w:val="en-US"/>
        </w:rPr>
        <w:t>The sheets will be described in the order the user should refer to them in the following subparagraphs.</w:t>
      </w:r>
    </w:p>
    <w:p w:rsidR="00314966" w:rsidRPr="00314966" w:rsidRDefault="00314966" w:rsidP="00314966">
      <w:pPr>
        <w:pStyle w:val="Heading3"/>
        <w:rPr>
          <w:lang w:val="en-US"/>
        </w:rPr>
      </w:pPr>
      <w:bookmarkStart w:id="15" w:name="_Toc355642202"/>
      <w:bookmarkStart w:id="16" w:name="_Toc368248923"/>
      <w:r w:rsidRPr="00314966">
        <w:rPr>
          <w:lang w:val="en-US"/>
        </w:rPr>
        <w:t>“PATIENTS” sheet</w:t>
      </w:r>
      <w:bookmarkEnd w:id="15"/>
      <w:bookmarkEnd w:id="16"/>
    </w:p>
    <w:p w:rsidR="00314966" w:rsidRPr="00314966" w:rsidRDefault="00314966" w:rsidP="00314966">
      <w:pPr>
        <w:rPr>
          <w:lang w:val="en-US"/>
        </w:rPr>
      </w:pPr>
      <w:r w:rsidRPr="00314966">
        <w:rPr>
          <w:lang w:val="en-US"/>
        </w:rPr>
        <w:t>The PATIENTS sheet contains names of the patients. For data integrity purposes only patients listed on this sheet can be entered on the DATA sheet.</w:t>
      </w:r>
    </w:p>
    <w:p w:rsidR="00314966" w:rsidRPr="00314966" w:rsidRDefault="00314966" w:rsidP="00314966">
      <w:pPr>
        <w:rPr>
          <w:lang w:val="en-US"/>
        </w:rPr>
      </w:pPr>
      <w:r w:rsidRPr="00314966">
        <w:rPr>
          <w:noProof/>
          <w:lang w:eastAsia="sl-SI"/>
        </w:rPr>
        <w:drawing>
          <wp:inline distT="0" distB="0" distL="0" distR="0" wp14:anchorId="6C2ACB5D" wp14:editId="40C8A53F">
            <wp:extent cx="1485900" cy="2219325"/>
            <wp:effectExtent l="0" t="0" r="0" b="9525"/>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485900" cy="2219325"/>
                    </a:xfrm>
                    <a:prstGeom prst="rect">
                      <a:avLst/>
                    </a:prstGeom>
                  </pic:spPr>
                </pic:pic>
              </a:graphicData>
            </a:graphic>
          </wp:inline>
        </w:drawing>
      </w:r>
    </w:p>
    <w:p w:rsidR="00314966" w:rsidRPr="00314966" w:rsidRDefault="00314966" w:rsidP="00314966">
      <w:pPr>
        <w:rPr>
          <w:lang w:val="en-US"/>
        </w:rPr>
      </w:pPr>
      <w:r w:rsidRPr="00314966">
        <w:rPr>
          <w:lang w:val="en-US"/>
        </w:rPr>
        <w:t>E.g.: Sample patients on the PATIENTS sheet.</w:t>
      </w:r>
    </w:p>
    <w:p w:rsidR="00314966" w:rsidRPr="00314966" w:rsidRDefault="00314966" w:rsidP="00314966">
      <w:pPr>
        <w:pStyle w:val="Heading3"/>
        <w:rPr>
          <w:lang w:val="en-US"/>
        </w:rPr>
      </w:pPr>
      <w:bookmarkStart w:id="17" w:name="_Toc355642203"/>
      <w:bookmarkStart w:id="18" w:name="_Toc368248924"/>
      <w:r w:rsidRPr="00314966">
        <w:rPr>
          <w:lang w:val="en-US"/>
        </w:rPr>
        <w:t>“DATA” sheet</w:t>
      </w:r>
      <w:bookmarkEnd w:id="17"/>
      <w:bookmarkEnd w:id="18"/>
    </w:p>
    <w:p w:rsidR="00314966" w:rsidRPr="00314966" w:rsidRDefault="00314966" w:rsidP="00314966">
      <w:pPr>
        <w:rPr>
          <w:lang w:val="en-US"/>
        </w:rPr>
      </w:pPr>
      <w:r w:rsidRPr="00314966">
        <w:rPr>
          <w:lang w:val="en-US"/>
        </w:rPr>
        <w:t xml:space="preserve">The DATA sheet contains the patients, the dates of checkups and the severity of reported symptoms. Each line of data represents one date of one patient checkup. </w:t>
      </w:r>
    </w:p>
    <w:p w:rsidR="00314966" w:rsidRPr="00314966" w:rsidRDefault="00314966" w:rsidP="00314966">
      <w:pPr>
        <w:rPr>
          <w:lang w:val="en-US"/>
        </w:rPr>
      </w:pPr>
      <w:r w:rsidRPr="00314966">
        <w:rPr>
          <w:lang w:val="en-US"/>
        </w:rPr>
        <w:lastRenderedPageBreak/>
        <w:t xml:space="preserve">The user can edit the column names after the Date </w:t>
      </w:r>
      <w:r w:rsidR="00EA7822" w:rsidRPr="00314966">
        <w:rPr>
          <w:lang w:val="en-US"/>
        </w:rPr>
        <w:t>column, which represents</w:t>
      </w:r>
      <w:r w:rsidRPr="00314966">
        <w:rPr>
          <w:lang w:val="en-US"/>
        </w:rPr>
        <w:t xml:space="preserve"> the symptom names. Names in the Patient column should be entered as they are listed on the PATIENTS sheet. Names not listed on this sheet are not valid. Dates in the Date column should be entered in DD.MM.YYYY format. Severity of symptoms should be entered a</w:t>
      </w:r>
      <w:r w:rsidR="008D33AF">
        <w:rPr>
          <w:lang w:val="en-US"/>
        </w:rPr>
        <w:t>s</w:t>
      </w:r>
      <w:r w:rsidRPr="00314966">
        <w:rPr>
          <w:lang w:val="en-US"/>
        </w:rPr>
        <w:t xml:space="preserve"> an integer value between and including 0 and 10.</w:t>
      </w:r>
    </w:p>
    <w:p w:rsidR="00314966" w:rsidRPr="00314966" w:rsidRDefault="00314966" w:rsidP="00314966">
      <w:pPr>
        <w:rPr>
          <w:lang w:val="en-US"/>
        </w:rPr>
      </w:pPr>
      <w:r w:rsidRPr="00314966">
        <w:rPr>
          <w:noProof/>
          <w:lang w:eastAsia="sl-SI"/>
        </w:rPr>
        <w:drawing>
          <wp:inline distT="0" distB="0" distL="0" distR="0" wp14:anchorId="6C784278" wp14:editId="5C9AD49A">
            <wp:extent cx="5238750" cy="2133600"/>
            <wp:effectExtent l="0" t="0" r="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38750" cy="2133600"/>
                    </a:xfrm>
                    <a:prstGeom prst="rect">
                      <a:avLst/>
                    </a:prstGeom>
                  </pic:spPr>
                </pic:pic>
              </a:graphicData>
            </a:graphic>
          </wp:inline>
        </w:drawing>
      </w:r>
    </w:p>
    <w:p w:rsidR="00314966" w:rsidRPr="00314966" w:rsidRDefault="00314966" w:rsidP="00314966">
      <w:pPr>
        <w:rPr>
          <w:lang w:val="en-US"/>
        </w:rPr>
      </w:pPr>
      <w:r w:rsidRPr="00314966">
        <w:rPr>
          <w:lang w:val="en-US"/>
        </w:rPr>
        <w:t>E.g.: Sample data on the DATA sheet.</w:t>
      </w:r>
    </w:p>
    <w:p w:rsidR="00314966" w:rsidRPr="00314966" w:rsidRDefault="00314966" w:rsidP="00314966">
      <w:pPr>
        <w:pStyle w:val="Heading3"/>
        <w:rPr>
          <w:lang w:val="en-US"/>
        </w:rPr>
      </w:pPr>
      <w:bookmarkStart w:id="19" w:name="_Toc355642205"/>
      <w:bookmarkStart w:id="20" w:name="_Toc368248925"/>
      <w:r w:rsidRPr="00314966">
        <w:rPr>
          <w:lang w:val="en-US"/>
        </w:rPr>
        <w:t>Running the plotting function</w:t>
      </w:r>
      <w:bookmarkEnd w:id="19"/>
      <w:bookmarkEnd w:id="20"/>
    </w:p>
    <w:p w:rsidR="00EA7822" w:rsidRDefault="00EA7822" w:rsidP="00314966">
      <w:pPr>
        <w:rPr>
          <w:lang w:val="en-US"/>
        </w:rPr>
      </w:pPr>
      <w:r>
        <w:rPr>
          <w:lang w:val="en-US"/>
        </w:rPr>
        <w:t xml:space="preserve">An R shiny app should be started either </w:t>
      </w:r>
      <w:r w:rsidR="00C372F0">
        <w:rPr>
          <w:lang w:val="en-US"/>
        </w:rPr>
        <w:t>on a local server</w:t>
      </w:r>
      <w:r>
        <w:rPr>
          <w:lang w:val="en-US"/>
        </w:rPr>
        <w:t xml:space="preserve"> or on a remote server. The user then communicates with the app through a web browser, pointing to the address o</w:t>
      </w:r>
      <w:r w:rsidR="006C3EFB">
        <w:rPr>
          <w:lang w:val="en-US"/>
        </w:rPr>
        <w:t>f the server.</w:t>
      </w:r>
      <w:r>
        <w:rPr>
          <w:lang w:val="en-US"/>
        </w:rPr>
        <w:t xml:space="preserve"> </w:t>
      </w:r>
      <w:r w:rsidR="00C372F0">
        <w:rPr>
          <w:lang w:val="en-US"/>
        </w:rPr>
        <w:t>To start the server locally, open an R console and issue the command</w:t>
      </w:r>
      <w:r w:rsidR="00F366E3">
        <w:rPr>
          <w:lang w:val="en-US"/>
        </w:rPr>
        <w:t>s</w:t>
      </w:r>
      <w:r w:rsidR="00C372F0">
        <w:rPr>
          <w:lang w:val="en-US"/>
        </w:rPr>
        <w:t>:</w:t>
      </w:r>
    </w:p>
    <w:p w:rsidR="00C372F0" w:rsidRPr="00F366E3" w:rsidRDefault="00F366E3" w:rsidP="00617324">
      <w:pPr>
        <w:pStyle w:val="Computer"/>
      </w:pPr>
      <w:r w:rsidRPr="00F366E3">
        <w:t>library("medplot")</w:t>
      </w:r>
      <w:r>
        <w:br/>
      </w:r>
      <w:r w:rsidRPr="00F366E3">
        <w:t>library("shiny")</w:t>
      </w:r>
      <w:r>
        <w:br/>
      </w:r>
      <w:r w:rsidRPr="00F366E3">
        <w:t>runApp(appDir=file.path(path.package("medplot"),"</w:t>
      </w:r>
      <w:r w:rsidR="005C32A5" w:rsidRPr="005C32A5">
        <w:t>shinyapp_symptoms2</w:t>
      </w:r>
      <w:r w:rsidRPr="00F366E3">
        <w:t>"), launch.browser=TRUE)</w:t>
      </w:r>
    </w:p>
    <w:p w:rsidR="00F366E3" w:rsidRDefault="00F366E3" w:rsidP="00F366E3">
      <w:pPr>
        <w:rPr>
          <w:lang w:val="en-US"/>
        </w:rPr>
      </w:pPr>
      <w:r>
        <w:rPr>
          <w:lang w:val="en-US"/>
        </w:rPr>
        <w:t xml:space="preserve">These commands should load the required packages, start the shiny application and open the user’s browser </w:t>
      </w:r>
      <w:r w:rsidR="00612C29">
        <w:rPr>
          <w:lang w:val="en-US"/>
        </w:rPr>
        <w:t>at</w:t>
      </w:r>
      <w:r>
        <w:rPr>
          <w:lang w:val="en-US"/>
        </w:rPr>
        <w:t xml:space="preserve"> the appropriate </w:t>
      </w:r>
      <w:r w:rsidR="00612C29">
        <w:rPr>
          <w:lang w:val="en-US"/>
        </w:rPr>
        <w:t>address</w:t>
      </w:r>
      <w:r>
        <w:rPr>
          <w:lang w:val="en-US"/>
        </w:rPr>
        <w:t xml:space="preserve"> (e.g. localhost:8100).</w:t>
      </w:r>
    </w:p>
    <w:p w:rsidR="005C32A5" w:rsidRPr="00314966" w:rsidRDefault="005C32A5" w:rsidP="005C32A5">
      <w:pPr>
        <w:rPr>
          <w:lang w:val="en-US"/>
        </w:rPr>
      </w:pPr>
      <w:r w:rsidRPr="00314966">
        <w:rPr>
          <w:lang w:val="en-US"/>
        </w:rPr>
        <w:t xml:space="preserve">Note that the firewall on the user’s computer has to allow connections to the server in order for the web browser to be able to connect to it. </w:t>
      </w:r>
      <w:r>
        <w:rPr>
          <w:lang w:val="en-US"/>
        </w:rPr>
        <w:t xml:space="preserve">If a prompt appears after </w:t>
      </w:r>
      <w:r w:rsidR="00612C29">
        <w:rPr>
          <w:lang w:val="en-US"/>
        </w:rPr>
        <w:t>issuing</w:t>
      </w:r>
      <w:r>
        <w:rPr>
          <w:lang w:val="en-US"/>
        </w:rPr>
        <w:t xml:space="preserve"> the above command asking to allow connections, you should confirm it.</w:t>
      </w:r>
    </w:p>
    <w:p w:rsidR="00314966" w:rsidRDefault="00314966" w:rsidP="00314966">
      <w:pPr>
        <w:rPr>
          <w:lang w:val="en-US"/>
        </w:rPr>
      </w:pPr>
      <w:r w:rsidRPr="00314966">
        <w:rPr>
          <w:lang w:val="en-US"/>
        </w:rPr>
        <w:t xml:space="preserve">A web browser window should open with options to select which symptoms the user wishes to plot. The plot updates every time after the user changes the selection. </w:t>
      </w:r>
    </w:p>
    <w:p w:rsidR="00617324" w:rsidRPr="00314966" w:rsidRDefault="00617324" w:rsidP="00617324">
      <w:pPr>
        <w:pStyle w:val="Heading3"/>
        <w:rPr>
          <w:lang w:val="en-US"/>
        </w:rPr>
      </w:pPr>
      <w:bookmarkStart w:id="21" w:name="_Toc368248926"/>
      <w:r>
        <w:rPr>
          <w:lang w:val="en-US"/>
        </w:rPr>
        <w:lastRenderedPageBreak/>
        <w:t>The plot</w:t>
      </w:r>
      <w:bookmarkEnd w:id="21"/>
    </w:p>
    <w:p w:rsidR="00314966" w:rsidRPr="00314966" w:rsidRDefault="00314966" w:rsidP="00314966">
      <w:pPr>
        <w:rPr>
          <w:lang w:val="en-US"/>
        </w:rPr>
      </w:pPr>
      <w:r w:rsidRPr="00314966">
        <w:rPr>
          <w:noProof/>
          <w:lang w:eastAsia="sl-SI"/>
        </w:rPr>
        <w:drawing>
          <wp:inline distT="0" distB="0" distL="0" distR="0" wp14:anchorId="3ADAFE13" wp14:editId="7E51E87A">
            <wp:extent cx="5760720" cy="2849737"/>
            <wp:effectExtent l="0" t="0" r="0" b="8255"/>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2849737"/>
                    </a:xfrm>
                    <a:prstGeom prst="rect">
                      <a:avLst/>
                    </a:prstGeom>
                  </pic:spPr>
                </pic:pic>
              </a:graphicData>
            </a:graphic>
          </wp:inline>
        </w:drawing>
      </w:r>
    </w:p>
    <w:p w:rsidR="00314966" w:rsidRPr="00314966" w:rsidRDefault="00314966" w:rsidP="00314966">
      <w:pPr>
        <w:rPr>
          <w:lang w:val="en-US"/>
        </w:rPr>
      </w:pPr>
      <w:r w:rsidRPr="00314966">
        <w:rPr>
          <w:lang w:val="en-US"/>
        </w:rPr>
        <w:t>E.g.: Example of the generated plot.</w:t>
      </w:r>
    </w:p>
    <w:p w:rsidR="00314966" w:rsidRPr="00314966" w:rsidRDefault="00314966" w:rsidP="00314966">
      <w:pPr>
        <w:rPr>
          <w:lang w:val="en-US"/>
        </w:rPr>
      </w:pPr>
      <w:r w:rsidRPr="00314966">
        <w:rPr>
          <w:lang w:val="en-US"/>
        </w:rPr>
        <w:t>The</w:t>
      </w:r>
      <w:r w:rsidR="00612C29">
        <w:rPr>
          <w:lang w:val="en-US"/>
        </w:rPr>
        <w:t xml:space="preserve"> surface</w:t>
      </w:r>
      <w:r w:rsidRPr="00314966">
        <w:rPr>
          <w:lang w:val="en-US"/>
        </w:rPr>
        <w:t xml:space="preserve"> size of the circles on the plot represents symptom severity while the color of the circle</w:t>
      </w:r>
      <w:r w:rsidR="00612C29">
        <w:rPr>
          <w:lang w:val="en-US"/>
        </w:rPr>
        <w:t>s</w:t>
      </w:r>
      <w:r w:rsidRPr="00314966">
        <w:rPr>
          <w:lang w:val="en-US"/>
        </w:rPr>
        <w:t xml:space="preserve"> represents a particular symptom. </w:t>
      </w:r>
      <w:r w:rsidR="00617324">
        <w:rPr>
          <w:lang w:val="en-US"/>
        </w:rPr>
        <w:t xml:space="preserve">The names of the patients are on the vertical axis, while the dates of reports are on the horizontal axis. </w:t>
      </w:r>
    </w:p>
    <w:p w:rsidR="00314966" w:rsidRPr="00314966" w:rsidRDefault="00314966" w:rsidP="00314966">
      <w:pPr>
        <w:rPr>
          <w:rFonts w:asciiTheme="majorHAnsi" w:eastAsiaTheme="majorEastAsia" w:hAnsiTheme="majorHAnsi" w:cstheme="majorBidi"/>
          <w:b/>
          <w:bCs/>
          <w:color w:val="4F81BD" w:themeColor="accent1"/>
          <w:sz w:val="26"/>
          <w:szCs w:val="26"/>
          <w:lang w:val="en-US"/>
        </w:rPr>
      </w:pPr>
      <w:r w:rsidRPr="00314966">
        <w:rPr>
          <w:lang w:val="en-US"/>
        </w:rPr>
        <w:br w:type="page"/>
      </w:r>
    </w:p>
    <w:p w:rsidR="00314966" w:rsidRPr="00314966" w:rsidRDefault="00314966" w:rsidP="00314966">
      <w:pPr>
        <w:pStyle w:val="Heading2"/>
        <w:rPr>
          <w:lang w:val="en-US"/>
        </w:rPr>
      </w:pPr>
      <w:bookmarkStart w:id="22" w:name="_Toc355642206"/>
      <w:bookmarkStart w:id="23" w:name="_Toc368248927"/>
      <w:r w:rsidRPr="00314966">
        <w:rPr>
          <w:lang w:val="en-US"/>
        </w:rPr>
        <w:lastRenderedPageBreak/>
        <w:t>PlotTests</w:t>
      </w:r>
      <w:r w:rsidR="005C32A5">
        <w:rPr>
          <w:lang w:val="en-US"/>
        </w:rPr>
        <w:t>_shiny</w:t>
      </w:r>
      <w:r w:rsidR="00F76BE4">
        <w:rPr>
          <w:lang w:val="en-US"/>
        </w:rPr>
        <w:t>.xlsx</w:t>
      </w:r>
      <w:r w:rsidRPr="00314966">
        <w:rPr>
          <w:lang w:val="en-US"/>
        </w:rPr>
        <w:t xml:space="preserve"> spreadsheet usage instructions</w:t>
      </w:r>
      <w:bookmarkEnd w:id="22"/>
      <w:bookmarkEnd w:id="23"/>
    </w:p>
    <w:p w:rsidR="00314966" w:rsidRPr="00314966" w:rsidRDefault="00314966" w:rsidP="00314966">
      <w:pPr>
        <w:rPr>
          <w:lang w:val="en-US"/>
        </w:rPr>
      </w:pPr>
      <w:r w:rsidRPr="00314966">
        <w:rPr>
          <w:lang w:val="en-US"/>
        </w:rPr>
        <w:t>PlotTest</w:t>
      </w:r>
      <w:r w:rsidR="005C32A5">
        <w:rPr>
          <w:lang w:val="en-US"/>
        </w:rPr>
        <w:t>_shiny</w:t>
      </w:r>
      <w:r w:rsidR="00F76BE4">
        <w:rPr>
          <w:lang w:val="en-US"/>
        </w:rPr>
        <w:t>.xlsx</w:t>
      </w:r>
      <w:r w:rsidRPr="00314966">
        <w:rPr>
          <w:lang w:val="en-US"/>
        </w:rPr>
        <w:t xml:space="preserve"> relies on the R </w:t>
      </w:r>
      <w:r w:rsidRPr="00314966">
        <w:rPr>
          <w:rStyle w:val="ComputerChar"/>
        </w:rPr>
        <w:t>SVGAnnotation</w:t>
      </w:r>
      <w:r w:rsidRPr="00314966">
        <w:rPr>
          <w:lang w:val="en-US"/>
        </w:rPr>
        <w:t xml:space="preserve"> package </w:t>
      </w:r>
      <w:r w:rsidRPr="00314966">
        <w:rPr>
          <w:lang w:val="en-US"/>
        </w:rPr>
        <w:fldChar w:fldCharType="begin" w:fldLock="1"/>
      </w:r>
      <w:r w:rsidR="006C3EFB">
        <w:rPr>
          <w:lang w:val="en-US"/>
        </w:rPr>
        <w:instrText>ADDIN CSL_CITATION { "citationItems" : [ { "id" : "ITEM-1", "itemData" : { "author" : [ { "dropping-particle" : "", "family" : "Nolan", "given" : "Deborah", "non-dropping-particle" : "", "parse-names" : false, "suffix" : "" }, { "dropping-particle" : "", "family" : "Lang", "given" : "Duncan Temple", "non-dropping-particle" : "", "parse-names" : false, "suffix" : "" } ], "container-title" : "Journal of Statistical Software", "id" : "ITEM-1", "issue" : "1", "issued" : { "date-parts" : [ [ "2012" ] ] }, "title" : "Interactive and Animated Scalable Vector Graphics", "type" : "article-journal", "volume" : "46" }, "uris" : [ "http://www.mendeley.com/documents/?uuid=fe2c4f09-4928-474b-86d6-9e8450cb3fd0" ] } ], "mendeley" : { "previouslyFormattedCitation" : "(Nolan &amp; Lang, 2012)" }, "properties" : { "noteIndex" : 0 }, "schema" : "https://github.com/citation-style-language/schema/raw/master/csl-citation.json" }</w:instrText>
      </w:r>
      <w:r w:rsidRPr="00314966">
        <w:rPr>
          <w:lang w:val="en-US"/>
        </w:rPr>
        <w:fldChar w:fldCharType="separate"/>
      </w:r>
      <w:r w:rsidRPr="00314966">
        <w:rPr>
          <w:noProof/>
          <w:lang w:val="en-US"/>
        </w:rPr>
        <w:t>(Nolan &amp; Lang, 2012)</w:t>
      </w:r>
      <w:r w:rsidRPr="00314966">
        <w:rPr>
          <w:lang w:val="en-US"/>
        </w:rPr>
        <w:fldChar w:fldCharType="end"/>
      </w:r>
      <w:r w:rsidRPr="00314966">
        <w:rPr>
          <w:lang w:val="en-US"/>
        </w:rPr>
        <w:t xml:space="preserve"> to generate a scalable vector graphics (SVG) file containing the plots.</w:t>
      </w:r>
    </w:p>
    <w:p w:rsidR="00314966" w:rsidRPr="00314966" w:rsidRDefault="00314966" w:rsidP="00314966">
      <w:pPr>
        <w:rPr>
          <w:lang w:val="en-US"/>
        </w:rPr>
      </w:pPr>
      <w:r w:rsidRPr="00314966">
        <w:rPr>
          <w:lang w:val="en-US"/>
        </w:rPr>
        <w:t>The PlotTests</w:t>
      </w:r>
      <w:r w:rsidR="005C32A5">
        <w:rPr>
          <w:lang w:val="en-US"/>
        </w:rPr>
        <w:t>_shiny</w:t>
      </w:r>
      <w:r w:rsidRPr="00314966">
        <w:rPr>
          <w:lang w:val="en-US"/>
        </w:rPr>
        <w:t>.xlsm contains the following sheets:</w:t>
      </w:r>
    </w:p>
    <w:p w:rsidR="00314966" w:rsidRPr="00314966" w:rsidRDefault="00314966" w:rsidP="00314966">
      <w:pPr>
        <w:pStyle w:val="ListParagraph"/>
        <w:numPr>
          <w:ilvl w:val="0"/>
          <w:numId w:val="8"/>
        </w:numPr>
        <w:rPr>
          <w:lang w:val="en-US"/>
        </w:rPr>
      </w:pPr>
      <w:r w:rsidRPr="00314966">
        <w:rPr>
          <w:lang w:val="en-US"/>
        </w:rPr>
        <w:t>DATA</w:t>
      </w:r>
    </w:p>
    <w:p w:rsidR="00314966" w:rsidRPr="00314966" w:rsidRDefault="00314966" w:rsidP="00314966">
      <w:pPr>
        <w:pStyle w:val="ListParagraph"/>
        <w:numPr>
          <w:ilvl w:val="0"/>
          <w:numId w:val="8"/>
        </w:numPr>
        <w:rPr>
          <w:lang w:val="en-US"/>
        </w:rPr>
      </w:pPr>
      <w:r w:rsidRPr="00314966">
        <w:rPr>
          <w:lang w:val="en-US"/>
        </w:rPr>
        <w:t>PARAMETERS</w:t>
      </w:r>
    </w:p>
    <w:p w:rsidR="00314966" w:rsidRPr="00314966" w:rsidRDefault="00314966" w:rsidP="00314966">
      <w:pPr>
        <w:rPr>
          <w:lang w:val="en-US"/>
        </w:rPr>
      </w:pPr>
      <w:r w:rsidRPr="00314966">
        <w:rPr>
          <w:lang w:val="en-US"/>
        </w:rPr>
        <w:t>The sheets will be described in the order the user should refer to them in the following subparagraphs.</w:t>
      </w:r>
    </w:p>
    <w:p w:rsidR="00314966" w:rsidRPr="00314966" w:rsidRDefault="005C32A5" w:rsidP="00314966">
      <w:pPr>
        <w:pStyle w:val="Heading3"/>
        <w:rPr>
          <w:lang w:val="en-US"/>
        </w:rPr>
      </w:pPr>
      <w:r w:rsidRPr="00314966" w:rsidDel="005C32A5">
        <w:rPr>
          <w:lang w:val="en-US"/>
        </w:rPr>
        <w:t xml:space="preserve"> </w:t>
      </w:r>
      <w:bookmarkStart w:id="24" w:name="_Toc355642208"/>
      <w:bookmarkStart w:id="25" w:name="_Toc368248928"/>
      <w:r w:rsidR="00314966" w:rsidRPr="00314966">
        <w:rPr>
          <w:lang w:val="en-US"/>
        </w:rPr>
        <w:t>“PARAMETERS” sheet</w:t>
      </w:r>
      <w:bookmarkEnd w:id="24"/>
      <w:bookmarkEnd w:id="25"/>
    </w:p>
    <w:p w:rsidR="00314966" w:rsidRPr="00314966" w:rsidRDefault="00314966" w:rsidP="00314966">
      <w:pPr>
        <w:rPr>
          <w:lang w:val="en-US"/>
        </w:rPr>
      </w:pPr>
      <w:r w:rsidRPr="00314966">
        <w:rPr>
          <w:lang w:val="en-US"/>
        </w:rPr>
        <w:t>The PARAMETERS sheet contains the names of valid test results under the Result column, the color for a particular test result under the Color column and the size of the dot on the graph in the Size column. The light blue colored fields are editable by the user.</w:t>
      </w:r>
    </w:p>
    <w:p w:rsidR="00314966" w:rsidRPr="00314966" w:rsidRDefault="00314966" w:rsidP="00314966">
      <w:pPr>
        <w:rPr>
          <w:lang w:val="en-US"/>
        </w:rPr>
      </w:pPr>
      <w:r w:rsidRPr="00314966">
        <w:rPr>
          <w:noProof/>
          <w:lang w:eastAsia="sl-SI"/>
        </w:rPr>
        <w:drawing>
          <wp:inline distT="0" distB="0" distL="0" distR="0" wp14:anchorId="63BEBAAD" wp14:editId="270C7250">
            <wp:extent cx="2724150" cy="1933575"/>
            <wp:effectExtent l="0" t="0" r="0" b="9525"/>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724150" cy="1933575"/>
                    </a:xfrm>
                    <a:prstGeom prst="rect">
                      <a:avLst/>
                    </a:prstGeom>
                  </pic:spPr>
                </pic:pic>
              </a:graphicData>
            </a:graphic>
          </wp:inline>
        </w:drawing>
      </w:r>
    </w:p>
    <w:p w:rsidR="00314966" w:rsidRPr="00314966" w:rsidRDefault="00314966" w:rsidP="00314966">
      <w:pPr>
        <w:rPr>
          <w:lang w:val="en-US"/>
        </w:rPr>
      </w:pPr>
      <w:r w:rsidRPr="00314966">
        <w:rPr>
          <w:lang w:val="en-US"/>
        </w:rPr>
        <w:t>E.g.: The PARAMETERS sheet example.</w:t>
      </w:r>
    </w:p>
    <w:p w:rsidR="00314966" w:rsidRPr="00314966" w:rsidRDefault="00314966" w:rsidP="00314966">
      <w:pPr>
        <w:pStyle w:val="Heading3"/>
        <w:rPr>
          <w:lang w:val="en-US"/>
        </w:rPr>
      </w:pPr>
      <w:bookmarkStart w:id="26" w:name="_Toc355642209"/>
      <w:bookmarkStart w:id="27" w:name="_Toc368248929"/>
      <w:r w:rsidRPr="00314966">
        <w:rPr>
          <w:lang w:val="en-US"/>
        </w:rPr>
        <w:t>“DATA” sheet</w:t>
      </w:r>
      <w:bookmarkEnd w:id="26"/>
      <w:bookmarkEnd w:id="27"/>
    </w:p>
    <w:p w:rsidR="00314966" w:rsidRPr="00314966" w:rsidRDefault="00314966" w:rsidP="00314966">
      <w:pPr>
        <w:rPr>
          <w:lang w:val="en-US"/>
        </w:rPr>
      </w:pPr>
      <w:r w:rsidRPr="00314966">
        <w:rPr>
          <w:lang w:val="en-US"/>
        </w:rPr>
        <w:t xml:space="preserve">The DATA sheet contains data about subjects (e.g. patients or medical staff) and their test results on different test days. </w:t>
      </w:r>
    </w:p>
    <w:p w:rsidR="00314966" w:rsidRPr="00314966" w:rsidRDefault="00314966" w:rsidP="00314966">
      <w:pPr>
        <w:rPr>
          <w:lang w:val="en-US"/>
        </w:rPr>
      </w:pPr>
      <w:r w:rsidRPr="00314966">
        <w:rPr>
          <w:lang w:val="en-US"/>
        </w:rPr>
        <w:t>The columns used in the sheet are:</w:t>
      </w:r>
    </w:p>
    <w:p w:rsidR="00314966" w:rsidRPr="00314966" w:rsidRDefault="00314966" w:rsidP="00314966">
      <w:pPr>
        <w:pStyle w:val="ListParagraph"/>
        <w:numPr>
          <w:ilvl w:val="0"/>
          <w:numId w:val="9"/>
        </w:numPr>
        <w:rPr>
          <w:lang w:val="en-US"/>
        </w:rPr>
      </w:pPr>
      <w:r w:rsidRPr="00314966">
        <w:rPr>
          <w:lang w:val="en-US"/>
        </w:rPr>
        <w:t>ID: identity code of the subject; alphanumeric</w:t>
      </w:r>
    </w:p>
    <w:p w:rsidR="00314966" w:rsidRPr="00314966" w:rsidRDefault="00314966" w:rsidP="00314966">
      <w:pPr>
        <w:pStyle w:val="ListParagraph"/>
        <w:numPr>
          <w:ilvl w:val="0"/>
          <w:numId w:val="9"/>
        </w:numPr>
        <w:rPr>
          <w:lang w:val="en-US"/>
        </w:rPr>
      </w:pPr>
      <w:r w:rsidRPr="00314966">
        <w:rPr>
          <w:lang w:val="en-US"/>
        </w:rPr>
        <w:t>Name: name of the subject; alphanumeric</w:t>
      </w:r>
    </w:p>
    <w:p w:rsidR="00314966" w:rsidRPr="00314966" w:rsidRDefault="00314966" w:rsidP="00314966">
      <w:pPr>
        <w:pStyle w:val="ListParagraph"/>
        <w:numPr>
          <w:ilvl w:val="0"/>
          <w:numId w:val="9"/>
        </w:numPr>
        <w:rPr>
          <w:lang w:val="en-US"/>
        </w:rPr>
      </w:pPr>
      <w:r w:rsidRPr="00314966">
        <w:rPr>
          <w:lang w:val="en-US"/>
        </w:rPr>
        <w:t>Age: age of the subject; numeric</w:t>
      </w:r>
    </w:p>
    <w:p w:rsidR="00314966" w:rsidRPr="00314966" w:rsidRDefault="00314966" w:rsidP="00314966">
      <w:pPr>
        <w:pStyle w:val="ListParagraph"/>
        <w:numPr>
          <w:ilvl w:val="0"/>
          <w:numId w:val="9"/>
        </w:numPr>
        <w:rPr>
          <w:lang w:val="en-US"/>
        </w:rPr>
      </w:pPr>
      <w:r w:rsidRPr="00314966">
        <w:rPr>
          <w:lang w:val="en-US"/>
        </w:rPr>
        <w:t>Sex: sex of the subject; string</w:t>
      </w:r>
    </w:p>
    <w:p w:rsidR="00314966" w:rsidRPr="00314966" w:rsidRDefault="00314966" w:rsidP="00314966">
      <w:pPr>
        <w:pStyle w:val="ListParagraph"/>
        <w:numPr>
          <w:ilvl w:val="0"/>
          <w:numId w:val="9"/>
        </w:numPr>
        <w:rPr>
          <w:lang w:val="en-US"/>
        </w:rPr>
      </w:pPr>
      <w:r w:rsidRPr="00314966">
        <w:rPr>
          <w:lang w:val="en-US"/>
        </w:rPr>
        <w:t>Type: type of subject; alphanumeric</w:t>
      </w:r>
      <w:r w:rsidRPr="00314966">
        <w:rPr>
          <w:lang w:val="en-US"/>
        </w:rPr>
        <w:br/>
        <w:t>The label used in this field determines the 1</w:t>
      </w:r>
      <w:r w:rsidRPr="00314966">
        <w:rPr>
          <w:vertAlign w:val="superscript"/>
          <w:lang w:val="en-US"/>
        </w:rPr>
        <w:t>st</w:t>
      </w:r>
      <w:r w:rsidRPr="00314966">
        <w:rPr>
          <w:lang w:val="en-US"/>
        </w:rPr>
        <w:t xml:space="preserve"> level group under which the subject will be placed on the graph. Examples are: Patient, Staff. Can be any label the user chooses. Can be left blank.</w:t>
      </w:r>
    </w:p>
    <w:p w:rsidR="00314966" w:rsidRPr="00314966" w:rsidRDefault="00314966" w:rsidP="00314966">
      <w:pPr>
        <w:pStyle w:val="ListParagraph"/>
        <w:numPr>
          <w:ilvl w:val="0"/>
          <w:numId w:val="9"/>
        </w:numPr>
        <w:rPr>
          <w:lang w:val="en-US"/>
        </w:rPr>
      </w:pPr>
      <w:r w:rsidRPr="00314966">
        <w:rPr>
          <w:lang w:val="en-US"/>
        </w:rPr>
        <w:t>Diagnosis: the diagnosis the patient started treatment for; alphanumeric</w:t>
      </w:r>
      <w:r w:rsidRPr="00314966">
        <w:rPr>
          <w:lang w:val="en-US"/>
        </w:rPr>
        <w:br/>
        <w:t>The label used in this field determines the 2</w:t>
      </w:r>
      <w:r w:rsidRPr="00314966">
        <w:rPr>
          <w:vertAlign w:val="superscript"/>
          <w:lang w:val="en-US"/>
        </w:rPr>
        <w:t>nd</w:t>
      </w:r>
      <w:r w:rsidRPr="00314966">
        <w:rPr>
          <w:lang w:val="en-US"/>
        </w:rPr>
        <w:t xml:space="preserve"> level group under which the subject will be placed on the graph. Can be any label the user chooses. Can be left blank.</w:t>
      </w:r>
    </w:p>
    <w:p w:rsidR="00314966" w:rsidRPr="00314966" w:rsidRDefault="00314966" w:rsidP="00314966">
      <w:pPr>
        <w:pStyle w:val="ListParagraph"/>
        <w:numPr>
          <w:ilvl w:val="0"/>
          <w:numId w:val="9"/>
        </w:numPr>
        <w:rPr>
          <w:lang w:val="en-US"/>
        </w:rPr>
      </w:pPr>
      <w:r w:rsidRPr="00314966">
        <w:rPr>
          <w:lang w:val="en-US"/>
        </w:rPr>
        <w:lastRenderedPageBreak/>
        <w:t>Outcome: the final outcome of the treatment; alphanumeric</w:t>
      </w:r>
      <w:r w:rsidRPr="00314966">
        <w:rPr>
          <w:lang w:val="en-US"/>
        </w:rPr>
        <w:br/>
        <w:t>Can be any label the user chooses. The label “died” plots a special character on the graph at the date under DateOut column. Examples are: improved, died.</w:t>
      </w:r>
    </w:p>
    <w:p w:rsidR="00314966" w:rsidRPr="00314966" w:rsidRDefault="00314966" w:rsidP="00314966">
      <w:pPr>
        <w:pStyle w:val="ListParagraph"/>
        <w:numPr>
          <w:ilvl w:val="0"/>
          <w:numId w:val="9"/>
        </w:numPr>
        <w:rPr>
          <w:lang w:val="en-US"/>
        </w:rPr>
      </w:pPr>
      <w:r w:rsidRPr="00314966">
        <w:rPr>
          <w:lang w:val="en-US"/>
        </w:rPr>
        <w:t>DateIn: the date the treatment started; expected format: DD.MM.YYYY</w:t>
      </w:r>
    </w:p>
    <w:p w:rsidR="00314966" w:rsidRPr="00314966" w:rsidRDefault="00314966" w:rsidP="00314966">
      <w:pPr>
        <w:pStyle w:val="ListParagraph"/>
        <w:numPr>
          <w:ilvl w:val="0"/>
          <w:numId w:val="9"/>
        </w:numPr>
        <w:rPr>
          <w:lang w:val="en-US"/>
        </w:rPr>
      </w:pPr>
      <w:r w:rsidRPr="00314966">
        <w:rPr>
          <w:lang w:val="en-US"/>
        </w:rPr>
        <w:t>DateOut: the date the treatment ended; expected format: DD.MM.YYYY</w:t>
      </w:r>
    </w:p>
    <w:p w:rsidR="00314966" w:rsidRPr="00314966" w:rsidRDefault="00314966" w:rsidP="00314966">
      <w:pPr>
        <w:pStyle w:val="ListParagraph"/>
        <w:numPr>
          <w:ilvl w:val="0"/>
          <w:numId w:val="9"/>
        </w:numPr>
        <w:rPr>
          <w:lang w:val="en-US"/>
        </w:rPr>
      </w:pPr>
      <w:r w:rsidRPr="00314966">
        <w:rPr>
          <w:lang w:val="en-US"/>
        </w:rPr>
        <w:t>The date columns: they contain the dates of tests taken as the column header (expected format: DD.MM.YYYY) and the labels of positive test results on that particular day for a particular subject in the cells. Multiple positive test results should be separated by a comma (e.g.: “CoV,Other”). The user can edit (add) the date column</w:t>
      </w:r>
      <w:r w:rsidR="005C32A5">
        <w:rPr>
          <w:lang w:val="en-US"/>
        </w:rPr>
        <w:t>s</w:t>
      </w:r>
      <w:r w:rsidRPr="00314966">
        <w:rPr>
          <w:lang w:val="en-US"/>
        </w:rPr>
        <w:t xml:space="preserve"> header labels. </w:t>
      </w:r>
    </w:p>
    <w:p w:rsidR="00314966" w:rsidRPr="00314966" w:rsidRDefault="00314966" w:rsidP="00314966">
      <w:pPr>
        <w:pStyle w:val="Heading3"/>
        <w:rPr>
          <w:lang w:val="en-US"/>
        </w:rPr>
      </w:pPr>
      <w:bookmarkStart w:id="28" w:name="_Toc355642211"/>
      <w:bookmarkStart w:id="29" w:name="_Toc368248930"/>
      <w:r w:rsidRPr="00314966">
        <w:rPr>
          <w:lang w:val="en-US"/>
        </w:rPr>
        <w:t>Running the plotting function</w:t>
      </w:r>
      <w:bookmarkEnd w:id="28"/>
      <w:bookmarkEnd w:id="29"/>
    </w:p>
    <w:p w:rsidR="005C32A5" w:rsidRDefault="005C32A5" w:rsidP="005C32A5">
      <w:pPr>
        <w:rPr>
          <w:lang w:val="en-US"/>
        </w:rPr>
      </w:pPr>
      <w:r>
        <w:rPr>
          <w:lang w:val="en-US"/>
        </w:rPr>
        <w:t>An R shiny app should be started either on a local server or on a remote server. The user then communicates with the app through a web browser, pointing to the address of the server. To start the server locally, open an R console and issue the commands:</w:t>
      </w:r>
    </w:p>
    <w:p w:rsidR="005C32A5" w:rsidRPr="00F366E3" w:rsidRDefault="005C32A5" w:rsidP="005C32A5">
      <w:pPr>
        <w:pStyle w:val="Computer"/>
      </w:pPr>
      <w:r w:rsidRPr="00F366E3">
        <w:t>library("medplot")</w:t>
      </w:r>
      <w:r>
        <w:br/>
      </w:r>
      <w:r w:rsidRPr="00F366E3">
        <w:t>library("shiny")</w:t>
      </w:r>
      <w:r>
        <w:br/>
      </w:r>
      <w:r w:rsidRPr="00F366E3">
        <w:t>runApp(appDir=file.path(path.package("medplot"),"shinyapp_tests"), launch.browser=TRUE)</w:t>
      </w:r>
    </w:p>
    <w:p w:rsidR="005C32A5" w:rsidRPr="00314966" w:rsidRDefault="005C32A5" w:rsidP="005C32A5">
      <w:pPr>
        <w:rPr>
          <w:lang w:val="en-US"/>
        </w:rPr>
      </w:pPr>
      <w:r>
        <w:rPr>
          <w:lang w:val="en-US"/>
        </w:rPr>
        <w:t xml:space="preserve">These commands should load the required packages, start the shiny application and open the user’s browser </w:t>
      </w:r>
      <w:r w:rsidR="00612C29">
        <w:rPr>
          <w:lang w:val="en-US"/>
        </w:rPr>
        <w:t>at</w:t>
      </w:r>
      <w:r>
        <w:rPr>
          <w:lang w:val="en-US"/>
        </w:rPr>
        <w:t xml:space="preserve"> the appropriate </w:t>
      </w:r>
      <w:r w:rsidR="00612C29">
        <w:rPr>
          <w:lang w:val="en-US"/>
        </w:rPr>
        <w:t>address</w:t>
      </w:r>
      <w:r>
        <w:rPr>
          <w:lang w:val="en-US"/>
        </w:rPr>
        <w:t xml:space="preserve"> (e.g. localhost:8100).</w:t>
      </w:r>
    </w:p>
    <w:p w:rsidR="005C32A5" w:rsidRDefault="005C32A5" w:rsidP="005C32A5">
      <w:pPr>
        <w:rPr>
          <w:lang w:val="en-US"/>
        </w:rPr>
      </w:pPr>
      <w:r w:rsidRPr="00314966">
        <w:rPr>
          <w:lang w:val="en-US"/>
        </w:rPr>
        <w:t xml:space="preserve">Note that the firewall on the user’s computer has to allow connections to the server in order for the web browser to be able to connect to it. </w:t>
      </w:r>
      <w:r>
        <w:rPr>
          <w:lang w:val="en-US"/>
        </w:rPr>
        <w:t>If a prompt appears after launching the above command asking to allow connections, you should confirm it.</w:t>
      </w:r>
    </w:p>
    <w:p w:rsidR="00034CA4" w:rsidRPr="00314966" w:rsidRDefault="00034CA4" w:rsidP="00034CA4">
      <w:pPr>
        <w:rPr>
          <w:lang w:val="en-US"/>
        </w:rPr>
      </w:pPr>
      <w:r w:rsidRPr="00314966">
        <w:rPr>
          <w:lang w:val="en-US"/>
        </w:rPr>
        <w:t xml:space="preserve">A web browser window should open with options to select </w:t>
      </w:r>
      <w:r w:rsidR="00612C29">
        <w:rPr>
          <w:lang w:val="en-US"/>
        </w:rPr>
        <w:t>extra options for the</w:t>
      </w:r>
      <w:r w:rsidRPr="00314966">
        <w:rPr>
          <w:lang w:val="en-US"/>
        </w:rPr>
        <w:t xml:space="preserve"> plot. The plot updates every time after the user changes the </w:t>
      </w:r>
      <w:r w:rsidR="00612C29">
        <w:rPr>
          <w:lang w:val="en-US"/>
        </w:rPr>
        <w:t>options</w:t>
      </w:r>
      <w:r w:rsidRPr="00314966">
        <w:rPr>
          <w:lang w:val="en-US"/>
        </w:rPr>
        <w:t xml:space="preserve">. </w:t>
      </w:r>
    </w:p>
    <w:p w:rsidR="00034CA4" w:rsidRDefault="00034CA4" w:rsidP="005C32A5">
      <w:pPr>
        <w:rPr>
          <w:lang w:val="en-US"/>
        </w:rPr>
      </w:pPr>
    </w:p>
    <w:p w:rsidR="00034CA4" w:rsidRDefault="00034CA4" w:rsidP="005C32A5">
      <w:pPr>
        <w:rPr>
          <w:lang w:val="en-US"/>
        </w:rPr>
      </w:pPr>
      <w:r w:rsidRPr="00034CA4">
        <w:rPr>
          <w:noProof/>
          <w:lang w:eastAsia="sl-SI"/>
        </w:rPr>
        <w:lastRenderedPageBreak/>
        <w:drawing>
          <wp:inline distT="0" distB="0" distL="0" distR="0" wp14:anchorId="238A3D62" wp14:editId="096195AC">
            <wp:extent cx="5760720" cy="3677772"/>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3677772"/>
                    </a:xfrm>
                    <a:prstGeom prst="rect">
                      <a:avLst/>
                    </a:prstGeom>
                    <a:noFill/>
                    <a:ln>
                      <a:noFill/>
                    </a:ln>
                    <a:extLst/>
                  </pic:spPr>
                </pic:pic>
              </a:graphicData>
            </a:graphic>
          </wp:inline>
        </w:drawing>
      </w:r>
    </w:p>
    <w:p w:rsidR="00034CA4" w:rsidRPr="00314966" w:rsidRDefault="00034CA4" w:rsidP="005C32A5">
      <w:pPr>
        <w:rPr>
          <w:lang w:val="en-US"/>
        </w:rPr>
      </w:pPr>
      <w:r>
        <w:rPr>
          <w:lang w:val="en-US"/>
        </w:rPr>
        <w:t xml:space="preserve">E.g.: The web browser open connected to (in this case) an external server with extra options available to the user. There is </w:t>
      </w:r>
      <w:r w:rsidR="00612C29">
        <w:rPr>
          <w:lang w:val="en-US"/>
        </w:rPr>
        <w:t xml:space="preserve">yet </w:t>
      </w:r>
      <w:r>
        <w:rPr>
          <w:lang w:val="en-US"/>
        </w:rPr>
        <w:t>no data to plot. Several tabs are visible (Graph, Data, Parameters, Errors) which contain different information.</w:t>
      </w:r>
    </w:p>
    <w:p w:rsidR="00034CA4" w:rsidRPr="00314966" w:rsidRDefault="00034CA4" w:rsidP="00034CA4">
      <w:pPr>
        <w:rPr>
          <w:lang w:val="en-US"/>
        </w:rPr>
      </w:pPr>
      <w:r>
        <w:rPr>
          <w:lang w:val="en-US"/>
        </w:rPr>
        <w:t xml:space="preserve">The user should choose to “Upload Excel data file” and select a file that contains valid data for the graph. </w:t>
      </w:r>
      <w:r w:rsidR="00314966" w:rsidRPr="00314966">
        <w:rPr>
          <w:lang w:val="en-US"/>
        </w:rPr>
        <w:t xml:space="preserve">Depending on the amount of data, the plot generation can take a while. </w:t>
      </w:r>
      <w:r>
        <w:rPr>
          <w:lang w:val="en-US"/>
        </w:rPr>
        <w:t xml:space="preserve">The graph displays on the right side of the window. The user should have a relatively modern browser </w:t>
      </w:r>
      <w:r w:rsidRPr="00314966">
        <w:rPr>
          <w:lang w:val="en-US"/>
        </w:rPr>
        <w:t>(e.g. Chrome version 26+, Internet Explorer 10)</w:t>
      </w:r>
      <w:r>
        <w:rPr>
          <w:lang w:val="en-US"/>
        </w:rPr>
        <w:t xml:space="preserve"> </w:t>
      </w:r>
      <w:r w:rsidR="00612C29">
        <w:rPr>
          <w:lang w:val="en-US"/>
        </w:rPr>
        <w:t>with support for SVG images</w:t>
      </w:r>
      <w:r>
        <w:rPr>
          <w:lang w:val="en-US"/>
        </w:rPr>
        <w:t xml:space="preserve">. </w:t>
      </w:r>
      <w:r w:rsidRPr="00314966">
        <w:rPr>
          <w:lang w:val="en-US"/>
        </w:rPr>
        <w:t>The plots should look similar to the plot bellow, depending on the version of medplot used.</w:t>
      </w:r>
    </w:p>
    <w:p w:rsidR="00034CA4" w:rsidRDefault="00034CA4" w:rsidP="00314966">
      <w:pPr>
        <w:rPr>
          <w:lang w:val="en-US"/>
        </w:rPr>
      </w:pPr>
      <w:r w:rsidRPr="00034CA4">
        <w:rPr>
          <w:noProof/>
          <w:lang w:eastAsia="sl-SI"/>
        </w:rPr>
        <w:lastRenderedPageBreak/>
        <w:drawing>
          <wp:inline distT="0" distB="0" distL="0" distR="0" wp14:anchorId="7FB79C61" wp14:editId="41F73E95">
            <wp:extent cx="5760720" cy="3678384"/>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678384"/>
                    </a:xfrm>
                    <a:prstGeom prst="rect">
                      <a:avLst/>
                    </a:prstGeom>
                    <a:noFill/>
                    <a:ln>
                      <a:noFill/>
                    </a:ln>
                    <a:extLst/>
                  </pic:spPr>
                </pic:pic>
              </a:graphicData>
            </a:graphic>
          </wp:inline>
        </w:drawing>
      </w:r>
    </w:p>
    <w:p w:rsidR="00034CA4" w:rsidRDefault="00034CA4" w:rsidP="00314966">
      <w:pPr>
        <w:rPr>
          <w:lang w:val="en-US"/>
        </w:rPr>
      </w:pPr>
      <w:r>
        <w:rPr>
          <w:lang w:val="en-US"/>
        </w:rPr>
        <w:t>E.g.: Example of plotted data.</w:t>
      </w:r>
    </w:p>
    <w:p w:rsidR="00034CA4" w:rsidRDefault="00034CA4" w:rsidP="00034CA4">
      <w:pPr>
        <w:rPr>
          <w:lang w:val="en-US"/>
        </w:rPr>
      </w:pPr>
      <w:r>
        <w:rPr>
          <w:lang w:val="en-US"/>
        </w:rPr>
        <w:t>Some extra options are available to the user on the left side of the screen:</w:t>
      </w:r>
    </w:p>
    <w:p w:rsidR="00034CA4" w:rsidRPr="00617324" w:rsidRDefault="00034CA4" w:rsidP="00617324">
      <w:pPr>
        <w:pStyle w:val="ListParagraph"/>
        <w:numPr>
          <w:ilvl w:val="0"/>
          <w:numId w:val="10"/>
        </w:numPr>
        <w:rPr>
          <w:lang w:val="en-US"/>
        </w:rPr>
      </w:pPr>
      <w:r w:rsidRPr="00034CA4">
        <w:rPr>
          <w:lang w:val="en-US"/>
        </w:rPr>
        <w:t>Generate tooltips? (TRUE/FALSE): set to TRUE if you wish the generated SVG file to contain the functionality of generating pop-up windows with extra information about the data point when the user moves the mouse cursor over a point in the graph (tooltips). This is slower than generating a graph without tooltips.</w:t>
      </w:r>
    </w:p>
    <w:p w:rsidR="00034CA4" w:rsidRDefault="00034CA4" w:rsidP="00617324">
      <w:pPr>
        <w:pStyle w:val="ListParagraph"/>
        <w:numPr>
          <w:ilvl w:val="0"/>
          <w:numId w:val="10"/>
        </w:numPr>
        <w:rPr>
          <w:lang w:val="en-US"/>
        </w:rPr>
      </w:pPr>
      <w:r w:rsidRPr="00617324">
        <w:rPr>
          <w:lang w:val="en-US"/>
        </w:rPr>
        <w:t xml:space="preserve">Method for sorting: select an option how to sort the units in the generated graph. None – does not sort the units in the graph and uses the order in which they are listed in the Excel sheet. DateIn – will sort according to the DateIn column, which contains dates of arrivals. The rest of the options use the R package </w:t>
      </w:r>
      <w:r w:rsidRPr="00314966">
        <w:rPr>
          <w:rStyle w:val="ComputerChar"/>
        </w:rPr>
        <w:t>seriation</w:t>
      </w:r>
      <w:r w:rsidRPr="00034CA4">
        <w:rPr>
          <w:lang w:val="en-US"/>
        </w:rPr>
        <w:t xml:space="preserve"> </w:t>
      </w:r>
      <w:r w:rsidRPr="00617324">
        <w:rPr>
          <w:lang w:val="en-US"/>
        </w:rPr>
        <w:fldChar w:fldCharType="begin" w:fldLock="1"/>
      </w:r>
      <w:r w:rsidR="006C3EFB">
        <w:rPr>
          <w:lang w:val="en-US"/>
        </w:rPr>
        <w:instrText>ADDIN CSL_CITATION { "citationItems" : [ { "id" : "ITEM-1", "itemData" : { "author" : [ { "dropping-particle" : "", "family" : "Hahsler", "given" : "Michael", "non-dropping-particle" : "", "parse-names" : false, "suffix" : "" }, { "dropping-particle" : "", "family" : "Hornik", "given" : "Kurt", "non-dropping-particle" : "", "parse-names" : false, "suffix" : "" }, { "dropping-particle" : "", "family" : "Buchta", "given" : "Christian", "non-dropping-particle" : "", "parse-names" : false, "suffix" : "" } ], "id" : "ITEM-1", "issue" : "2001", "issued" : { "date-parts" : [ [ "2007" ] ] }, "title" : "Getting Things in Order: An introduction to the R package seriation", "type" : "article-journal" }, "uris" : [ "http://www.mendeley.com/documents/?uuid=51927e50-dbb8-40bb-86bd-0118d0923547" ] } ], "mendeley" : { "previouslyFormattedCitation" : "(Hahsler, Hornik, &amp; Buchta, 2007)" }, "properties" : { "noteIndex" : 0 }, "schema" : "https://github.com/citation-style-language/schema/raw/master/csl-citation.json" }</w:instrText>
      </w:r>
      <w:r w:rsidRPr="00617324">
        <w:rPr>
          <w:lang w:val="en-US"/>
        </w:rPr>
        <w:fldChar w:fldCharType="separate"/>
      </w:r>
      <w:r w:rsidRPr="00617324">
        <w:rPr>
          <w:noProof/>
          <w:lang w:val="en-US"/>
        </w:rPr>
        <w:t>(Hahsler, Hornik, &amp; Buchta, 2007)</w:t>
      </w:r>
      <w:r w:rsidRPr="00617324">
        <w:rPr>
          <w:lang w:val="en-US"/>
        </w:rPr>
        <w:fldChar w:fldCharType="end"/>
      </w:r>
      <w:r w:rsidRPr="00617324">
        <w:rPr>
          <w:lang w:val="en-US"/>
        </w:rPr>
        <w:t xml:space="preserve"> for sorting, using the values of test results entered on a particular date. BEA – will sort via the bond energy algorithm; BEA_TSP – uses the travelling salesperson algorithm; PCA – uses the first principal component for sorting. The idea behind sorting is that patterns of test results might emerge visually if the units are sorted on the graph. </w:t>
      </w:r>
    </w:p>
    <w:p w:rsidR="00034CA4" w:rsidRDefault="00034CA4" w:rsidP="00034CA4">
      <w:pPr>
        <w:rPr>
          <w:lang w:val="en-US"/>
        </w:rPr>
      </w:pPr>
      <w:r>
        <w:rPr>
          <w:lang w:val="en-US"/>
        </w:rPr>
        <w:t>After the user changes one of the available options, the plot gets re</w:t>
      </w:r>
      <w:r w:rsidR="00612C29">
        <w:rPr>
          <w:lang w:val="en-US"/>
        </w:rPr>
        <w:t>-</w:t>
      </w:r>
      <w:r>
        <w:rPr>
          <w:lang w:val="en-US"/>
        </w:rPr>
        <w:t xml:space="preserve">plotted according to the new settings. </w:t>
      </w:r>
    </w:p>
    <w:p w:rsidR="00034CA4" w:rsidRDefault="00034CA4" w:rsidP="00034CA4">
      <w:pPr>
        <w:rPr>
          <w:lang w:val="en-US"/>
        </w:rPr>
      </w:pPr>
      <w:r>
        <w:rPr>
          <w:lang w:val="en-US"/>
        </w:rPr>
        <w:t>The tabs on the right side of the screen contain:</w:t>
      </w:r>
    </w:p>
    <w:p w:rsidR="00034CA4" w:rsidRDefault="00034CA4" w:rsidP="00617324">
      <w:pPr>
        <w:pStyle w:val="ListParagraph"/>
        <w:numPr>
          <w:ilvl w:val="0"/>
          <w:numId w:val="11"/>
        </w:numPr>
        <w:rPr>
          <w:lang w:val="en-US"/>
        </w:rPr>
      </w:pPr>
      <w:r>
        <w:rPr>
          <w:lang w:val="en-US"/>
        </w:rPr>
        <w:t>Graph: contains the plotted graph.</w:t>
      </w:r>
    </w:p>
    <w:p w:rsidR="00034CA4" w:rsidRDefault="00034CA4" w:rsidP="00617324">
      <w:pPr>
        <w:pStyle w:val="ListParagraph"/>
        <w:numPr>
          <w:ilvl w:val="0"/>
          <w:numId w:val="11"/>
        </w:numPr>
        <w:rPr>
          <w:lang w:val="en-US"/>
        </w:rPr>
      </w:pPr>
      <w:r>
        <w:rPr>
          <w:lang w:val="en-US"/>
        </w:rPr>
        <w:t>Data: contains the data the user uploaded via the Excel file.</w:t>
      </w:r>
    </w:p>
    <w:p w:rsidR="00034CA4" w:rsidRDefault="00DB0895" w:rsidP="00617324">
      <w:pPr>
        <w:pStyle w:val="ListParagraph"/>
        <w:numPr>
          <w:ilvl w:val="0"/>
          <w:numId w:val="11"/>
        </w:numPr>
        <w:rPr>
          <w:lang w:val="en-US"/>
        </w:rPr>
      </w:pPr>
      <w:r>
        <w:rPr>
          <w:lang w:val="en-US"/>
        </w:rPr>
        <w:t xml:space="preserve">Parameters: contains the parameters the user uploaded via the Excel file. </w:t>
      </w:r>
    </w:p>
    <w:p w:rsidR="00DB0895" w:rsidRDefault="00DB0895" w:rsidP="00617324">
      <w:pPr>
        <w:pStyle w:val="ListParagraph"/>
        <w:numPr>
          <w:ilvl w:val="0"/>
          <w:numId w:val="11"/>
        </w:numPr>
        <w:rPr>
          <w:lang w:val="en-US"/>
        </w:rPr>
      </w:pPr>
      <w:r>
        <w:rPr>
          <w:lang w:val="en-US"/>
        </w:rPr>
        <w:t xml:space="preserve">Errors: </w:t>
      </w:r>
      <w:r w:rsidRPr="00314966">
        <w:rPr>
          <w:lang w:val="en-US"/>
        </w:rPr>
        <w:t xml:space="preserve">Potential errors and warnings get listed on the </w:t>
      </w:r>
      <w:r>
        <w:rPr>
          <w:lang w:val="en-US"/>
        </w:rPr>
        <w:t>Errors</w:t>
      </w:r>
      <w:r w:rsidRPr="00314966">
        <w:rPr>
          <w:lang w:val="en-US"/>
        </w:rPr>
        <w:t xml:space="preserve"> </w:t>
      </w:r>
      <w:r>
        <w:rPr>
          <w:lang w:val="en-US"/>
        </w:rPr>
        <w:t>tab</w:t>
      </w:r>
      <w:r w:rsidRPr="00314966">
        <w:rPr>
          <w:lang w:val="en-US"/>
        </w:rPr>
        <w:t xml:space="preserve">. The user should check the </w:t>
      </w:r>
      <w:r>
        <w:rPr>
          <w:lang w:val="en-US"/>
        </w:rPr>
        <w:t>tab</w:t>
      </w:r>
      <w:r w:rsidRPr="00314966">
        <w:rPr>
          <w:lang w:val="en-US"/>
        </w:rPr>
        <w:t xml:space="preserve"> after running the plotting function. For example, errors might occur if invalid test result </w:t>
      </w:r>
      <w:r w:rsidRPr="00314966">
        <w:rPr>
          <w:lang w:val="en-US"/>
        </w:rPr>
        <w:lastRenderedPageBreak/>
        <w:t>labels are used on the DATA sheet</w:t>
      </w:r>
      <w:r>
        <w:rPr>
          <w:lang w:val="en-US"/>
        </w:rPr>
        <w:t xml:space="preserve"> in Excel</w:t>
      </w:r>
      <w:r w:rsidRPr="00314966">
        <w:rPr>
          <w:lang w:val="en-US"/>
        </w:rPr>
        <w:t>. Compared to errors, warnings usually do not stop the plotting, but are caused situations the user should be aware of.</w:t>
      </w:r>
    </w:p>
    <w:p w:rsidR="000A195D" w:rsidRPr="000A195D" w:rsidRDefault="000A195D" w:rsidP="000A195D">
      <w:pPr>
        <w:pStyle w:val="Heading3"/>
        <w:rPr>
          <w:lang w:val="en-US"/>
        </w:rPr>
      </w:pPr>
      <w:bookmarkStart w:id="30" w:name="_Toc368248931"/>
      <w:r>
        <w:rPr>
          <w:lang w:val="en-US"/>
        </w:rPr>
        <w:t>The plot</w:t>
      </w:r>
      <w:bookmarkEnd w:id="30"/>
    </w:p>
    <w:p w:rsidR="00314966" w:rsidRPr="00314966" w:rsidRDefault="00314966" w:rsidP="00314966">
      <w:pPr>
        <w:rPr>
          <w:lang w:val="en-US"/>
        </w:rPr>
      </w:pPr>
      <w:r w:rsidRPr="00314966">
        <w:rPr>
          <w:noProof/>
          <w:lang w:eastAsia="sl-SI"/>
        </w:rPr>
        <w:drawing>
          <wp:inline distT="0" distB="0" distL="0" distR="0" wp14:anchorId="37E91CC8" wp14:editId="0501F103">
            <wp:extent cx="5724525" cy="7162800"/>
            <wp:effectExtent l="0" t="0" r="9525" b="0"/>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24525" cy="7162800"/>
                    </a:xfrm>
                    <a:prstGeom prst="rect">
                      <a:avLst/>
                    </a:prstGeom>
                  </pic:spPr>
                </pic:pic>
              </a:graphicData>
            </a:graphic>
          </wp:inline>
        </w:drawing>
      </w:r>
    </w:p>
    <w:p w:rsidR="00314966" w:rsidRPr="00314966" w:rsidRDefault="00314966" w:rsidP="00314966">
      <w:pPr>
        <w:rPr>
          <w:lang w:val="en-US"/>
        </w:rPr>
      </w:pPr>
      <w:r w:rsidRPr="00314966">
        <w:rPr>
          <w:lang w:val="en-US"/>
        </w:rPr>
        <w:t>E.g.: Example of Plot Tests plot.</w:t>
      </w:r>
    </w:p>
    <w:p w:rsidR="00314966" w:rsidRPr="00314966" w:rsidRDefault="00314966" w:rsidP="00314966">
      <w:pPr>
        <w:rPr>
          <w:lang w:val="en-US"/>
        </w:rPr>
      </w:pPr>
      <w:r w:rsidRPr="00314966">
        <w:rPr>
          <w:lang w:val="en-US"/>
        </w:rPr>
        <w:t xml:space="preserve">The graph under the label </w:t>
      </w:r>
      <w:r w:rsidR="00612C29">
        <w:rPr>
          <w:lang w:val="en-US"/>
        </w:rPr>
        <w:t>“</w:t>
      </w:r>
      <w:r w:rsidRPr="00314966">
        <w:rPr>
          <w:lang w:val="en-US"/>
        </w:rPr>
        <w:t>A</w:t>
      </w:r>
      <w:r w:rsidR="00612C29">
        <w:rPr>
          <w:lang w:val="en-US"/>
        </w:rPr>
        <w:t>”</w:t>
      </w:r>
      <w:r w:rsidRPr="00314966">
        <w:rPr>
          <w:lang w:val="en-US"/>
        </w:rPr>
        <w:t xml:space="preserve"> shows test results for subjects on different days of testing. Moving the mouse over a plotted dot will raise a window with additional details about the subject (on the plot </w:t>
      </w:r>
      <w:r w:rsidRPr="00314966">
        <w:rPr>
          <w:lang w:val="en-US"/>
        </w:rPr>
        <w:lastRenderedPageBreak/>
        <w:t xml:space="preserve">with tooltips, not on the “normal” SVG plot). The graph under the label </w:t>
      </w:r>
      <w:r w:rsidR="00612C29">
        <w:rPr>
          <w:lang w:val="en-US"/>
        </w:rPr>
        <w:t>“</w:t>
      </w:r>
      <w:r w:rsidRPr="00314966">
        <w:rPr>
          <w:lang w:val="en-US"/>
        </w:rPr>
        <w:t>B</w:t>
      </w:r>
      <w:r w:rsidR="00612C29">
        <w:rPr>
          <w:lang w:val="en-US"/>
        </w:rPr>
        <w:t>”</w:t>
      </w:r>
      <w:r w:rsidRPr="00314966">
        <w:rPr>
          <w:lang w:val="en-US"/>
        </w:rPr>
        <w:t xml:space="preserve"> shows the percentage of positive swabs for different 1</w:t>
      </w:r>
      <w:r w:rsidRPr="00314966">
        <w:rPr>
          <w:vertAlign w:val="superscript"/>
          <w:lang w:val="en-US"/>
        </w:rPr>
        <w:t>st</w:t>
      </w:r>
      <w:r w:rsidRPr="00314966">
        <w:rPr>
          <w:lang w:val="en-US"/>
        </w:rPr>
        <w:t xml:space="preserve"> level groups of subjects on different dates via a bar chart. All test results that are not “neg” or NULL are considered positive.</w:t>
      </w:r>
    </w:p>
    <w:p w:rsidR="00314966" w:rsidRPr="00314966" w:rsidRDefault="00314966" w:rsidP="00314966">
      <w:pPr>
        <w:pStyle w:val="Heading2"/>
        <w:rPr>
          <w:lang w:val="en-US"/>
        </w:rPr>
      </w:pPr>
      <w:bookmarkStart w:id="31" w:name="_Toc355642212"/>
      <w:bookmarkStart w:id="32" w:name="_Toc368248932"/>
      <w:r w:rsidRPr="00314966">
        <w:rPr>
          <w:lang w:val="en-US"/>
        </w:rPr>
        <w:t>Bibliography</w:t>
      </w:r>
      <w:bookmarkEnd w:id="31"/>
      <w:bookmarkEnd w:id="32"/>
    </w:p>
    <w:p w:rsidR="006C3EFB" w:rsidRPr="006C3EFB" w:rsidRDefault="00314966">
      <w:pPr>
        <w:pStyle w:val="NormalWeb"/>
        <w:ind w:left="480" w:hanging="480"/>
        <w:divId w:val="914821000"/>
        <w:rPr>
          <w:rFonts w:ascii="Calibri" w:hAnsi="Calibri"/>
          <w:noProof/>
          <w:sz w:val="22"/>
        </w:rPr>
      </w:pPr>
      <w:r w:rsidRPr="00314966">
        <w:rPr>
          <w:lang w:val="en-US"/>
        </w:rPr>
        <w:fldChar w:fldCharType="begin" w:fldLock="1"/>
      </w:r>
      <w:r w:rsidRPr="00314966">
        <w:rPr>
          <w:lang w:val="en-US"/>
        </w:rPr>
        <w:instrText xml:space="preserve">ADDIN Mendeley Bibliography CSL_BIBLIOGRAPHY </w:instrText>
      </w:r>
      <w:r w:rsidRPr="00314966">
        <w:rPr>
          <w:lang w:val="en-US"/>
        </w:rPr>
        <w:fldChar w:fldCharType="separate"/>
      </w:r>
      <w:r w:rsidR="006C3EFB" w:rsidRPr="006C3EFB">
        <w:rPr>
          <w:rFonts w:ascii="Calibri" w:hAnsi="Calibri"/>
          <w:noProof/>
          <w:sz w:val="22"/>
        </w:rPr>
        <w:t>Hahsler, M., Hornik, K., &amp; Buchta, C. (2007). Getting Things in Order: An introduction to the R package seriation, (2001). Retrieved from http://epub.wu.ac.at/852/</w:t>
      </w:r>
    </w:p>
    <w:p w:rsidR="006C3EFB" w:rsidRPr="006C3EFB" w:rsidRDefault="006C3EFB">
      <w:pPr>
        <w:pStyle w:val="NormalWeb"/>
        <w:ind w:left="480" w:hanging="480"/>
        <w:divId w:val="914821000"/>
        <w:rPr>
          <w:rFonts w:ascii="Calibri" w:hAnsi="Calibri"/>
          <w:noProof/>
          <w:sz w:val="22"/>
        </w:rPr>
      </w:pPr>
      <w:r w:rsidRPr="006C3EFB">
        <w:rPr>
          <w:rFonts w:ascii="Calibri" w:hAnsi="Calibri"/>
          <w:noProof/>
          <w:sz w:val="22"/>
        </w:rPr>
        <w:t xml:space="preserve">Nolan, D., &amp; Lang, D. T. (2012). Interactive and Animated Scalable Vector Graphics. </w:t>
      </w:r>
      <w:r w:rsidRPr="006C3EFB">
        <w:rPr>
          <w:rFonts w:ascii="Calibri" w:hAnsi="Calibri"/>
          <w:i/>
          <w:iCs/>
          <w:noProof/>
          <w:sz w:val="22"/>
        </w:rPr>
        <w:t>Journal of Statistical Software</w:t>
      </w:r>
      <w:r w:rsidRPr="006C3EFB">
        <w:rPr>
          <w:rFonts w:ascii="Calibri" w:hAnsi="Calibri"/>
          <w:noProof/>
          <w:sz w:val="22"/>
        </w:rPr>
        <w:t xml:space="preserve">, </w:t>
      </w:r>
      <w:r w:rsidRPr="006C3EFB">
        <w:rPr>
          <w:rFonts w:ascii="Calibri" w:hAnsi="Calibri"/>
          <w:i/>
          <w:iCs/>
          <w:noProof/>
          <w:sz w:val="22"/>
        </w:rPr>
        <w:t>46</w:t>
      </w:r>
      <w:r w:rsidRPr="006C3EFB">
        <w:rPr>
          <w:rFonts w:ascii="Calibri" w:hAnsi="Calibri"/>
          <w:noProof/>
          <w:sz w:val="22"/>
        </w:rPr>
        <w:t>(1).</w:t>
      </w:r>
    </w:p>
    <w:p w:rsidR="006C3EFB" w:rsidRPr="006C3EFB" w:rsidRDefault="006C3EFB">
      <w:pPr>
        <w:pStyle w:val="NormalWeb"/>
        <w:ind w:left="480" w:hanging="480"/>
        <w:divId w:val="914821000"/>
        <w:rPr>
          <w:rFonts w:ascii="Calibri" w:hAnsi="Calibri"/>
          <w:noProof/>
          <w:sz w:val="22"/>
        </w:rPr>
      </w:pPr>
      <w:r w:rsidRPr="006C3EFB">
        <w:rPr>
          <w:rFonts w:ascii="Calibri" w:hAnsi="Calibri"/>
          <w:noProof/>
          <w:sz w:val="22"/>
        </w:rPr>
        <w:t>R Core Team. (2013). R: A Language and Environment for Statistical Computing. Vienna, Austria. Retrieved from http://www.r-project.org/</w:t>
      </w:r>
    </w:p>
    <w:p w:rsidR="006C3EFB" w:rsidRPr="006C3EFB" w:rsidRDefault="006C3EFB">
      <w:pPr>
        <w:pStyle w:val="NormalWeb"/>
        <w:ind w:left="480" w:hanging="480"/>
        <w:divId w:val="914821000"/>
        <w:rPr>
          <w:rFonts w:ascii="Calibri" w:hAnsi="Calibri"/>
          <w:noProof/>
          <w:sz w:val="22"/>
        </w:rPr>
      </w:pPr>
      <w:r w:rsidRPr="006C3EFB">
        <w:rPr>
          <w:rFonts w:ascii="Calibri" w:hAnsi="Calibri"/>
          <w:noProof/>
          <w:sz w:val="22"/>
        </w:rPr>
        <w:t>RStudio, &amp; Inc. (2013). shiny: Web Application Framework for R. Retrieved from http://cran.r-project.org/package=shiny</w:t>
      </w:r>
    </w:p>
    <w:p w:rsidR="00314966" w:rsidRPr="00314966" w:rsidRDefault="00314966" w:rsidP="006C3EFB">
      <w:pPr>
        <w:pStyle w:val="NormalWeb"/>
        <w:ind w:left="480" w:hanging="480"/>
        <w:rPr>
          <w:lang w:val="en-US"/>
        </w:rPr>
      </w:pPr>
      <w:r w:rsidRPr="00314966">
        <w:rPr>
          <w:lang w:val="en-US"/>
        </w:rPr>
        <w:fldChar w:fldCharType="end"/>
      </w:r>
    </w:p>
    <w:sectPr w:rsidR="00314966" w:rsidRPr="0031496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0A6F" w:rsidRDefault="00C10A6F" w:rsidP="004F033A">
      <w:pPr>
        <w:spacing w:after="0" w:line="240" w:lineRule="auto"/>
      </w:pPr>
      <w:r>
        <w:separator/>
      </w:r>
    </w:p>
  </w:endnote>
  <w:endnote w:type="continuationSeparator" w:id="0">
    <w:p w:rsidR="00C10A6F" w:rsidRDefault="00C10A6F" w:rsidP="004F0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0A6F" w:rsidRDefault="00C10A6F" w:rsidP="004F033A">
      <w:pPr>
        <w:spacing w:after="0" w:line="240" w:lineRule="auto"/>
      </w:pPr>
      <w:r>
        <w:separator/>
      </w:r>
    </w:p>
  </w:footnote>
  <w:footnote w:type="continuationSeparator" w:id="0">
    <w:p w:rsidR="00C10A6F" w:rsidRDefault="00C10A6F" w:rsidP="004F03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B12079"/>
    <w:multiLevelType w:val="hybridMultilevel"/>
    <w:tmpl w:val="E06AF1DA"/>
    <w:lvl w:ilvl="0" w:tplc="0424000F">
      <w:start w:val="1"/>
      <w:numFmt w:val="decimal"/>
      <w:lvlText w:val="%1."/>
      <w:lvlJc w:val="left"/>
      <w:pPr>
        <w:ind w:left="360" w:hanging="360"/>
      </w:p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1">
    <w:nsid w:val="2FF61FC3"/>
    <w:multiLevelType w:val="hybridMultilevel"/>
    <w:tmpl w:val="827C3CAC"/>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nsid w:val="30BD0CFE"/>
    <w:multiLevelType w:val="hybridMultilevel"/>
    <w:tmpl w:val="E0968D66"/>
    <w:lvl w:ilvl="0" w:tplc="0424000F">
      <w:start w:val="1"/>
      <w:numFmt w:val="decimal"/>
      <w:lvlText w:val="%1."/>
      <w:lvlJc w:val="left"/>
      <w:pPr>
        <w:ind w:left="360" w:hanging="360"/>
      </w:p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3">
    <w:nsid w:val="39E302EE"/>
    <w:multiLevelType w:val="hybridMultilevel"/>
    <w:tmpl w:val="62167E14"/>
    <w:lvl w:ilvl="0" w:tplc="0424000F">
      <w:start w:val="1"/>
      <w:numFmt w:val="decimal"/>
      <w:lvlText w:val="%1."/>
      <w:lvlJc w:val="left"/>
      <w:pPr>
        <w:ind w:left="360" w:hanging="360"/>
      </w:p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4">
    <w:nsid w:val="55682DA0"/>
    <w:multiLevelType w:val="hybridMultilevel"/>
    <w:tmpl w:val="DC5C332A"/>
    <w:lvl w:ilvl="0" w:tplc="3AE85862">
      <w:start w:val="1"/>
      <w:numFmt w:val="decimal"/>
      <w:lvlText w:val="%1."/>
      <w:lvlJc w:val="left"/>
      <w:pPr>
        <w:ind w:left="360" w:hanging="360"/>
      </w:pPr>
      <w:rPr>
        <w:rFonts w:asciiTheme="minorHAnsi" w:hAnsiTheme="minorHAnsi" w:cstheme="minorBidi" w:hint="default"/>
      </w:r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5">
    <w:nsid w:val="58AF6990"/>
    <w:multiLevelType w:val="hybridMultilevel"/>
    <w:tmpl w:val="10F4B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D319AE"/>
    <w:multiLevelType w:val="hybridMultilevel"/>
    <w:tmpl w:val="A8623680"/>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7">
    <w:nsid w:val="5F36552B"/>
    <w:multiLevelType w:val="hybridMultilevel"/>
    <w:tmpl w:val="370AF3C4"/>
    <w:lvl w:ilvl="0" w:tplc="1B54AA4E">
      <w:numFmt w:val="bullet"/>
      <w:lvlText w:val=""/>
      <w:lvlJc w:val="left"/>
      <w:pPr>
        <w:ind w:left="720" w:hanging="360"/>
      </w:pPr>
      <w:rPr>
        <w:rFonts w:ascii="Wingdings" w:eastAsiaTheme="minorHAnsi" w:hAnsi="Wingdings"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nsid w:val="69007A4E"/>
    <w:multiLevelType w:val="hybridMultilevel"/>
    <w:tmpl w:val="34425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B24007"/>
    <w:multiLevelType w:val="hybridMultilevel"/>
    <w:tmpl w:val="376CB126"/>
    <w:lvl w:ilvl="0" w:tplc="1B54AA4E">
      <w:numFmt w:val="bullet"/>
      <w:lvlText w:val=""/>
      <w:lvlJc w:val="left"/>
      <w:pPr>
        <w:ind w:left="720" w:hanging="360"/>
      </w:pPr>
      <w:rPr>
        <w:rFonts w:ascii="Wingdings" w:eastAsiaTheme="minorHAnsi" w:hAnsi="Wingdings"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nsid w:val="7F9F4E4A"/>
    <w:multiLevelType w:val="hybridMultilevel"/>
    <w:tmpl w:val="6E0C3C5A"/>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1"/>
  </w:num>
  <w:num w:numId="5">
    <w:abstractNumId w:val="4"/>
  </w:num>
  <w:num w:numId="6">
    <w:abstractNumId w:val="2"/>
  </w:num>
  <w:num w:numId="7">
    <w:abstractNumId w:val="10"/>
  </w:num>
  <w:num w:numId="8">
    <w:abstractNumId w:val="9"/>
  </w:num>
  <w:num w:numId="9">
    <w:abstractNumId w:val="7"/>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424"/>
    <w:rsid w:val="00012D85"/>
    <w:rsid w:val="00026424"/>
    <w:rsid w:val="00034CA4"/>
    <w:rsid w:val="00070A6E"/>
    <w:rsid w:val="000A195D"/>
    <w:rsid w:val="000F5717"/>
    <w:rsid w:val="001754AB"/>
    <w:rsid w:val="001F5A76"/>
    <w:rsid w:val="00206C54"/>
    <w:rsid w:val="002136CB"/>
    <w:rsid w:val="00220F91"/>
    <w:rsid w:val="00281FD7"/>
    <w:rsid w:val="002968A4"/>
    <w:rsid w:val="002A74BA"/>
    <w:rsid w:val="002B5DDD"/>
    <w:rsid w:val="002D085F"/>
    <w:rsid w:val="0030573C"/>
    <w:rsid w:val="00314966"/>
    <w:rsid w:val="00326EB7"/>
    <w:rsid w:val="0035757A"/>
    <w:rsid w:val="003752B9"/>
    <w:rsid w:val="003823C5"/>
    <w:rsid w:val="003F3F7C"/>
    <w:rsid w:val="0044743F"/>
    <w:rsid w:val="004B7394"/>
    <w:rsid w:val="004F033A"/>
    <w:rsid w:val="005416D3"/>
    <w:rsid w:val="005C32A5"/>
    <w:rsid w:val="005C4974"/>
    <w:rsid w:val="005F5D16"/>
    <w:rsid w:val="00612C29"/>
    <w:rsid w:val="00617324"/>
    <w:rsid w:val="0062631E"/>
    <w:rsid w:val="00680F82"/>
    <w:rsid w:val="006A7316"/>
    <w:rsid w:val="006C3EFB"/>
    <w:rsid w:val="006D4387"/>
    <w:rsid w:val="007729B4"/>
    <w:rsid w:val="00775C65"/>
    <w:rsid w:val="007877CE"/>
    <w:rsid w:val="007C4BA4"/>
    <w:rsid w:val="007F5452"/>
    <w:rsid w:val="00854E1C"/>
    <w:rsid w:val="008B7A65"/>
    <w:rsid w:val="008D33AF"/>
    <w:rsid w:val="008F785A"/>
    <w:rsid w:val="00932040"/>
    <w:rsid w:val="009971AF"/>
    <w:rsid w:val="009C39F8"/>
    <w:rsid w:val="009E0DF4"/>
    <w:rsid w:val="00A554B8"/>
    <w:rsid w:val="00A768DE"/>
    <w:rsid w:val="00AA43DA"/>
    <w:rsid w:val="00AA60A2"/>
    <w:rsid w:val="00AC628E"/>
    <w:rsid w:val="00B51388"/>
    <w:rsid w:val="00BC14DE"/>
    <w:rsid w:val="00BD2B7F"/>
    <w:rsid w:val="00C10A6F"/>
    <w:rsid w:val="00C261DD"/>
    <w:rsid w:val="00C372F0"/>
    <w:rsid w:val="00C94E06"/>
    <w:rsid w:val="00CD4F2C"/>
    <w:rsid w:val="00D244E9"/>
    <w:rsid w:val="00DA7B1A"/>
    <w:rsid w:val="00DB0895"/>
    <w:rsid w:val="00DB349E"/>
    <w:rsid w:val="00DD5D31"/>
    <w:rsid w:val="00EA7822"/>
    <w:rsid w:val="00EB491B"/>
    <w:rsid w:val="00F366E3"/>
    <w:rsid w:val="00F76BE4"/>
    <w:rsid w:val="00FC2F8F"/>
    <w:rsid w:val="00FF7A9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2EC3F0-F7C4-4EE9-9BAF-89DC460ED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085F"/>
    <w:pPr>
      <w:keepNext/>
      <w:keepLines/>
      <w:spacing w:before="480" w:after="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08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49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85F"/>
    <w:rPr>
      <w:rFonts w:asciiTheme="majorHAnsi" w:eastAsiaTheme="majorEastAsia" w:hAnsiTheme="majorHAnsi" w:cstheme="majorBidi"/>
      <w:b/>
      <w:bCs/>
      <w:color w:val="365F91" w:themeColor="accent1" w:themeShade="BF"/>
      <w:sz w:val="28"/>
      <w:szCs w:val="28"/>
    </w:rPr>
  </w:style>
  <w:style w:type="paragraph" w:customStyle="1" w:styleId="Computer">
    <w:name w:val="Computer"/>
    <w:basedOn w:val="Normal"/>
    <w:link w:val="ComputerChar"/>
    <w:qFormat/>
    <w:rsid w:val="002D085F"/>
    <w:rPr>
      <w:rFonts w:ascii="Courier New" w:hAnsi="Courier New" w:cs="Courier New"/>
      <w:lang w:val="en-US"/>
    </w:rPr>
  </w:style>
  <w:style w:type="character" w:customStyle="1" w:styleId="Heading2Char">
    <w:name w:val="Heading 2 Char"/>
    <w:basedOn w:val="DefaultParagraphFont"/>
    <w:link w:val="Heading2"/>
    <w:uiPriority w:val="9"/>
    <w:rsid w:val="002D085F"/>
    <w:rPr>
      <w:rFonts w:asciiTheme="majorHAnsi" w:eastAsiaTheme="majorEastAsia" w:hAnsiTheme="majorHAnsi" w:cstheme="majorBidi"/>
      <w:b/>
      <w:bCs/>
      <w:color w:val="4F81BD" w:themeColor="accent1"/>
      <w:sz w:val="26"/>
      <w:szCs w:val="26"/>
    </w:rPr>
  </w:style>
  <w:style w:type="character" w:customStyle="1" w:styleId="ComputerChar">
    <w:name w:val="Computer Char"/>
    <w:basedOn w:val="DefaultParagraphFont"/>
    <w:link w:val="Computer"/>
    <w:rsid w:val="002D085F"/>
    <w:rPr>
      <w:rFonts w:ascii="Courier New" w:hAnsi="Courier New" w:cs="Courier New"/>
      <w:lang w:val="en-US"/>
    </w:rPr>
  </w:style>
  <w:style w:type="paragraph" w:styleId="ListParagraph">
    <w:name w:val="List Paragraph"/>
    <w:basedOn w:val="Normal"/>
    <w:uiPriority w:val="34"/>
    <w:qFormat/>
    <w:rsid w:val="00AA60A2"/>
    <w:pPr>
      <w:ind w:left="720"/>
      <w:contextualSpacing/>
    </w:pPr>
  </w:style>
  <w:style w:type="character" w:styleId="Hyperlink">
    <w:name w:val="Hyperlink"/>
    <w:basedOn w:val="DefaultParagraphFont"/>
    <w:uiPriority w:val="99"/>
    <w:unhideWhenUsed/>
    <w:rsid w:val="00AA60A2"/>
    <w:rPr>
      <w:color w:val="0000FF" w:themeColor="hyperlink"/>
      <w:u w:val="single"/>
    </w:rPr>
  </w:style>
  <w:style w:type="paragraph" w:styleId="TOCHeading">
    <w:name w:val="TOC Heading"/>
    <w:basedOn w:val="Heading1"/>
    <w:next w:val="Normal"/>
    <w:uiPriority w:val="39"/>
    <w:semiHidden/>
    <w:unhideWhenUsed/>
    <w:qFormat/>
    <w:rsid w:val="0030573C"/>
    <w:pPr>
      <w:spacing w:after="0"/>
      <w:outlineLvl w:val="9"/>
    </w:pPr>
    <w:rPr>
      <w:lang w:val="en-US" w:eastAsia="ja-JP"/>
    </w:rPr>
  </w:style>
  <w:style w:type="paragraph" w:styleId="TOC1">
    <w:name w:val="toc 1"/>
    <w:basedOn w:val="Normal"/>
    <w:next w:val="Normal"/>
    <w:autoRedefine/>
    <w:uiPriority w:val="39"/>
    <w:unhideWhenUsed/>
    <w:rsid w:val="0030573C"/>
    <w:pPr>
      <w:spacing w:after="100"/>
    </w:pPr>
  </w:style>
  <w:style w:type="paragraph" w:styleId="TOC2">
    <w:name w:val="toc 2"/>
    <w:basedOn w:val="Normal"/>
    <w:next w:val="Normal"/>
    <w:autoRedefine/>
    <w:uiPriority w:val="39"/>
    <w:unhideWhenUsed/>
    <w:rsid w:val="0030573C"/>
    <w:pPr>
      <w:spacing w:after="100"/>
      <w:ind w:left="220"/>
    </w:pPr>
  </w:style>
  <w:style w:type="paragraph" w:styleId="BalloonText">
    <w:name w:val="Balloon Text"/>
    <w:basedOn w:val="Normal"/>
    <w:link w:val="BalloonTextChar"/>
    <w:uiPriority w:val="99"/>
    <w:semiHidden/>
    <w:unhideWhenUsed/>
    <w:rsid w:val="003057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73C"/>
    <w:rPr>
      <w:rFonts w:ascii="Tahoma" w:hAnsi="Tahoma" w:cs="Tahoma"/>
      <w:sz w:val="16"/>
      <w:szCs w:val="16"/>
    </w:rPr>
  </w:style>
  <w:style w:type="character" w:styleId="FollowedHyperlink">
    <w:name w:val="FollowedHyperlink"/>
    <w:basedOn w:val="DefaultParagraphFont"/>
    <w:uiPriority w:val="99"/>
    <w:semiHidden/>
    <w:unhideWhenUsed/>
    <w:rsid w:val="0030573C"/>
    <w:rPr>
      <w:color w:val="800080" w:themeColor="followedHyperlink"/>
      <w:u w:val="single"/>
    </w:rPr>
  </w:style>
  <w:style w:type="character" w:customStyle="1" w:styleId="CumputerChar">
    <w:name w:val="Cumputer Char"/>
    <w:basedOn w:val="DefaultParagraphFont"/>
    <w:link w:val="Cumputer"/>
    <w:rsid w:val="002968A4"/>
    <w:rPr>
      <w:rFonts w:ascii="Courier New" w:hAnsi="Courier New" w:cs="Courier New"/>
      <w:lang w:val="en-US"/>
    </w:rPr>
  </w:style>
  <w:style w:type="paragraph" w:customStyle="1" w:styleId="Cumputer">
    <w:name w:val="Cumputer"/>
    <w:basedOn w:val="Normal"/>
    <w:link w:val="CumputerChar"/>
    <w:qFormat/>
    <w:rsid w:val="002968A4"/>
    <w:rPr>
      <w:rFonts w:ascii="Courier New" w:hAnsi="Courier New" w:cs="Courier New"/>
      <w:lang w:val="en-US"/>
    </w:rPr>
  </w:style>
  <w:style w:type="paragraph" w:styleId="FootnoteText">
    <w:name w:val="footnote text"/>
    <w:basedOn w:val="Normal"/>
    <w:link w:val="FootnoteTextChar"/>
    <w:uiPriority w:val="99"/>
    <w:semiHidden/>
    <w:unhideWhenUsed/>
    <w:rsid w:val="004F03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033A"/>
    <w:rPr>
      <w:sz w:val="20"/>
      <w:szCs w:val="20"/>
    </w:rPr>
  </w:style>
  <w:style w:type="character" w:styleId="FootnoteReference">
    <w:name w:val="footnote reference"/>
    <w:basedOn w:val="DefaultParagraphFont"/>
    <w:uiPriority w:val="99"/>
    <w:semiHidden/>
    <w:unhideWhenUsed/>
    <w:rsid w:val="004F033A"/>
    <w:rPr>
      <w:vertAlign w:val="superscript"/>
    </w:rPr>
  </w:style>
  <w:style w:type="character" w:customStyle="1" w:styleId="Heading3Char">
    <w:name w:val="Heading 3 Char"/>
    <w:basedOn w:val="DefaultParagraphFont"/>
    <w:link w:val="Heading3"/>
    <w:uiPriority w:val="9"/>
    <w:rsid w:val="0031496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314966"/>
    <w:pPr>
      <w:spacing w:before="100" w:beforeAutospacing="1" w:after="100" w:afterAutospacing="1" w:line="240" w:lineRule="auto"/>
    </w:pPr>
    <w:rPr>
      <w:rFonts w:ascii="Times New Roman" w:eastAsiaTheme="minorEastAsia" w:hAnsi="Times New Roman" w:cs="Times New Roman"/>
      <w:sz w:val="24"/>
      <w:szCs w:val="24"/>
      <w:lang w:eastAsia="sl-SI"/>
    </w:rPr>
  </w:style>
  <w:style w:type="paragraph" w:styleId="TOC3">
    <w:name w:val="toc 3"/>
    <w:basedOn w:val="Normal"/>
    <w:next w:val="Normal"/>
    <w:autoRedefine/>
    <w:uiPriority w:val="39"/>
    <w:unhideWhenUsed/>
    <w:rsid w:val="00314966"/>
    <w:pPr>
      <w:spacing w:after="100"/>
      <w:ind w:left="440"/>
    </w:pPr>
  </w:style>
  <w:style w:type="character" w:styleId="CommentReference">
    <w:name w:val="annotation reference"/>
    <w:basedOn w:val="DefaultParagraphFont"/>
    <w:uiPriority w:val="99"/>
    <w:semiHidden/>
    <w:unhideWhenUsed/>
    <w:rsid w:val="005C32A5"/>
    <w:rPr>
      <w:sz w:val="16"/>
      <w:szCs w:val="16"/>
    </w:rPr>
  </w:style>
  <w:style w:type="paragraph" w:styleId="CommentText">
    <w:name w:val="annotation text"/>
    <w:basedOn w:val="Normal"/>
    <w:link w:val="CommentTextChar"/>
    <w:uiPriority w:val="99"/>
    <w:semiHidden/>
    <w:unhideWhenUsed/>
    <w:rsid w:val="005C32A5"/>
    <w:pPr>
      <w:spacing w:line="240" w:lineRule="auto"/>
    </w:pPr>
    <w:rPr>
      <w:sz w:val="20"/>
      <w:szCs w:val="20"/>
    </w:rPr>
  </w:style>
  <w:style w:type="character" w:customStyle="1" w:styleId="CommentTextChar">
    <w:name w:val="Comment Text Char"/>
    <w:basedOn w:val="DefaultParagraphFont"/>
    <w:link w:val="CommentText"/>
    <w:uiPriority w:val="99"/>
    <w:semiHidden/>
    <w:rsid w:val="005C32A5"/>
    <w:rPr>
      <w:sz w:val="20"/>
      <w:szCs w:val="20"/>
    </w:rPr>
  </w:style>
  <w:style w:type="paragraph" w:styleId="CommentSubject">
    <w:name w:val="annotation subject"/>
    <w:basedOn w:val="CommentText"/>
    <w:next w:val="CommentText"/>
    <w:link w:val="CommentSubjectChar"/>
    <w:uiPriority w:val="99"/>
    <w:semiHidden/>
    <w:unhideWhenUsed/>
    <w:rsid w:val="005C32A5"/>
    <w:rPr>
      <w:b/>
      <w:bCs/>
    </w:rPr>
  </w:style>
  <w:style w:type="character" w:customStyle="1" w:styleId="CommentSubjectChar">
    <w:name w:val="Comment Subject Char"/>
    <w:basedOn w:val="CommentTextChar"/>
    <w:link w:val="CommentSubject"/>
    <w:uiPriority w:val="99"/>
    <w:semiHidden/>
    <w:rsid w:val="005C32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188309">
      <w:bodyDiv w:val="1"/>
      <w:marLeft w:val="0"/>
      <w:marRight w:val="0"/>
      <w:marTop w:val="0"/>
      <w:marBottom w:val="0"/>
      <w:divBdr>
        <w:top w:val="none" w:sz="0" w:space="0" w:color="auto"/>
        <w:left w:val="none" w:sz="0" w:space="0" w:color="auto"/>
        <w:bottom w:val="none" w:sz="0" w:space="0" w:color="auto"/>
        <w:right w:val="none" w:sz="0" w:space="0" w:color="auto"/>
      </w:divBdr>
    </w:div>
    <w:div w:id="91482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ran.r-project.org/" TargetMode="External"/><Relationship Id="rId13" Type="http://schemas.openxmlformats.org/officeDocument/2006/relationships/hyperlink" Target="http://cran.r-project.org/bin/windows/Rtools/"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www.perl.org/"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office.microsoft.com/en-us/excel/"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an.r-project.org/"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https://github.com/rstudio/shiny-server"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www.perl.org/"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7FE37C-6F95-4D0B-A012-031591825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2347</TotalTime>
  <Pages>14</Pages>
  <Words>3190</Words>
  <Characters>18185</Characters>
  <Application>Microsoft Office Word</Application>
  <DocSecurity>0</DocSecurity>
  <Lines>151</Lines>
  <Paragraphs>42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HERMES SoftLab</Company>
  <LinksUpToDate>false</LinksUpToDate>
  <CharactersWithSpaces>21333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Črt Ahlin</dc:creator>
  <cp:lastModifiedBy>Črt Ahlin</cp:lastModifiedBy>
  <cp:revision>14</cp:revision>
  <cp:lastPrinted>2013-09-29T18:13:00Z</cp:lastPrinted>
  <dcterms:created xsi:type="dcterms:W3CDTF">2013-09-20T09:48:00Z</dcterms:created>
  <dcterms:modified xsi:type="dcterms:W3CDTF">2013-10-01T10:21:00Z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crt.ahlin@gmail.com@www.mendeley.com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http://www.zotero.org/styles/apsa_SLO</vt:lpwstr>
  </property>
  <property fmtid="{D5CDD505-2E9C-101B-9397-08002B2CF9AE}" pid="10" name="Mendeley Recent Style Name 2_1">
    <vt:lpwstr>American Political Science Association (SLO) </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6th Edition</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